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84" w:rsidRDefault="002839E2" w:rsidP="009D5171">
      <w:pPr>
        <w:spacing w:line="240" w:lineRule="auto"/>
        <w:jc w:val="righ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Экз. № __</w:t>
      </w:r>
    </w:p>
    <w:p w:rsidR="005577EE" w:rsidRDefault="005577EE" w:rsidP="002839E2">
      <w:pPr>
        <w:spacing w:line="24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77EE" w:rsidRPr="00D1557E" w:rsidTr="00690C26">
        <w:tc>
          <w:tcPr>
            <w:tcW w:w="4672" w:type="dxa"/>
          </w:tcPr>
          <w:p w:rsidR="00690C26" w:rsidRPr="001D3032" w:rsidRDefault="001D3032" w:rsidP="00DB0C0B">
            <w:pPr>
              <w:jc w:val="center"/>
              <w:rPr>
                <w:b/>
              </w:rPr>
            </w:pPr>
            <w:r w:rsidRPr="001D3032">
              <w:rPr>
                <w:b/>
              </w:rPr>
              <w:t>УТВЕРЖДАЮ</w:t>
            </w:r>
          </w:p>
          <w:p w:rsidR="001D3032" w:rsidRDefault="001D3032" w:rsidP="00DB0C0B">
            <w:pPr>
              <w:jc w:val="center"/>
            </w:pPr>
          </w:p>
          <w:p w:rsidR="001D3032" w:rsidRDefault="001D3032" w:rsidP="001D3032">
            <w:pPr>
              <w:jc w:val="right"/>
            </w:pPr>
            <w:r>
              <w:t>А.М. Бородин</w:t>
            </w:r>
          </w:p>
          <w:p w:rsidR="001D3032" w:rsidRDefault="001D3032" w:rsidP="001D3032">
            <w:pPr>
              <w:jc w:val="right"/>
            </w:pPr>
          </w:p>
          <w:p w:rsidR="001D3032" w:rsidRPr="00690C26" w:rsidRDefault="001D3032" w:rsidP="00D1557E">
            <w:pPr>
              <w:jc w:val="right"/>
            </w:pPr>
            <w:r>
              <w:t>« ____</w:t>
            </w:r>
            <w:r w:rsidR="00D1557E">
              <w:t xml:space="preserve"> </w:t>
            </w:r>
            <w:r>
              <w:t>» ________ 2018 г.</w:t>
            </w:r>
          </w:p>
          <w:p w:rsidR="00690C26" w:rsidRPr="00690C26" w:rsidRDefault="00690C26" w:rsidP="00DB0C0B">
            <w:pPr>
              <w:jc w:val="center"/>
            </w:pPr>
          </w:p>
        </w:tc>
        <w:tc>
          <w:tcPr>
            <w:tcW w:w="4673" w:type="dxa"/>
          </w:tcPr>
          <w:p w:rsidR="005577EE" w:rsidRPr="00D1557E" w:rsidRDefault="00D1557E" w:rsidP="00DB0C0B">
            <w:pPr>
              <w:jc w:val="center"/>
              <w:rPr>
                <w:b/>
              </w:rPr>
            </w:pPr>
            <w:r w:rsidRPr="00D1557E">
              <w:rPr>
                <w:b/>
              </w:rPr>
              <w:t>УТВЕРЖДАЮ</w:t>
            </w:r>
          </w:p>
          <w:p w:rsidR="00D1557E" w:rsidRPr="00D1557E" w:rsidRDefault="00D1557E" w:rsidP="00DB0C0B">
            <w:pPr>
              <w:jc w:val="center"/>
            </w:pPr>
          </w:p>
          <w:p w:rsidR="00D1557E" w:rsidRDefault="009669F1" w:rsidP="00D1557E">
            <w:pPr>
              <w:jc w:val="right"/>
            </w:pPr>
            <w:r>
              <w:t>М.В. Шиленков</w:t>
            </w:r>
          </w:p>
          <w:p w:rsidR="00D1557E" w:rsidRDefault="00D1557E" w:rsidP="00D1557E">
            <w:pPr>
              <w:jc w:val="right"/>
            </w:pPr>
          </w:p>
          <w:p w:rsidR="00D1557E" w:rsidRPr="00D1557E" w:rsidRDefault="00D1557E" w:rsidP="00D1557E">
            <w:pPr>
              <w:jc w:val="right"/>
            </w:pPr>
            <w:r>
              <w:t xml:space="preserve">« ____ </w:t>
            </w:r>
            <w:r w:rsidRPr="00D1557E">
              <w:t>» ________ 2018 г.</w:t>
            </w:r>
          </w:p>
        </w:tc>
      </w:tr>
    </w:tbl>
    <w:p w:rsidR="005577EE" w:rsidRDefault="005577EE" w:rsidP="00DB0C0B">
      <w:pPr>
        <w:spacing w:line="240" w:lineRule="auto"/>
        <w:jc w:val="center"/>
        <w:rPr>
          <w:b/>
        </w:rPr>
      </w:pPr>
    </w:p>
    <w:p w:rsidR="002839E2" w:rsidRPr="00DB0C0B" w:rsidRDefault="005577EE" w:rsidP="00DB0C0B">
      <w:pPr>
        <w:spacing w:line="240" w:lineRule="auto"/>
        <w:jc w:val="center"/>
        <w:rPr>
          <w:b/>
        </w:rPr>
      </w:pPr>
      <w:r>
        <w:rPr>
          <w:b/>
        </w:rPr>
        <w:t xml:space="preserve">СВОДНЫЙ </w:t>
      </w:r>
      <w:r w:rsidR="002839E2" w:rsidRPr="00DB0C0B">
        <w:rPr>
          <w:b/>
        </w:rPr>
        <w:t>АКТ</w:t>
      </w:r>
    </w:p>
    <w:p w:rsidR="005577EE" w:rsidRDefault="002839E2" w:rsidP="00DB0C0B">
      <w:pPr>
        <w:spacing w:line="240" w:lineRule="auto"/>
        <w:jc w:val="center"/>
      </w:pPr>
      <w:r>
        <w:t>приема-передачи</w:t>
      </w:r>
      <w:r w:rsidR="00DB0C0B">
        <w:t xml:space="preserve"> технических средств</w:t>
      </w:r>
      <w:r w:rsidR="005577EE">
        <w:t xml:space="preserve"> в</w:t>
      </w:r>
    </w:p>
    <w:p w:rsidR="002839E2" w:rsidRDefault="005577EE" w:rsidP="00DB0C0B">
      <w:pPr>
        <w:spacing w:line="240" w:lineRule="auto"/>
        <w:jc w:val="center"/>
      </w:pPr>
      <w:r>
        <w:t>рамках ГК 17/696/МОД от 23.12.2017 г.</w:t>
      </w:r>
    </w:p>
    <w:p w:rsidR="008C3085" w:rsidRDefault="008C3085" w:rsidP="008C3085">
      <w:pPr>
        <w:spacing w:after="0"/>
        <w:jc w:val="both"/>
      </w:pPr>
    </w:p>
    <w:p w:rsidR="00636C41" w:rsidRDefault="00DB0C0B" w:rsidP="008C3085">
      <w:pPr>
        <w:spacing w:after="0"/>
        <w:jc w:val="both"/>
      </w:pPr>
      <w:r>
        <w:tab/>
        <w:t xml:space="preserve">Мы, нижеподписавшиеся, </w:t>
      </w:r>
      <w:r w:rsidR="00804C34">
        <w:t xml:space="preserve">представитель </w:t>
      </w:r>
      <w:r w:rsidR="005577EE">
        <w:t xml:space="preserve">ЗАО «ЭВРИКА» </w:t>
      </w:r>
      <w:r w:rsidR="004F60CE" w:rsidRPr="004F60CE">
        <w:t>__________________________________</w:t>
      </w:r>
      <w:r w:rsidR="00804C34">
        <w:t>, с одной стороны и представитель</w:t>
      </w:r>
      <w:r w:rsidR="002D5D57">
        <w:t xml:space="preserve"> </w:t>
      </w:r>
      <w:r w:rsidR="00A368EF">
        <w:t>в/ч 30202</w:t>
      </w:r>
      <w:r w:rsidR="005577EE">
        <w:t xml:space="preserve"> </w:t>
      </w:r>
      <w:r w:rsidR="004F60CE" w:rsidRPr="004F60CE">
        <w:t>__________________________________</w:t>
      </w:r>
      <w:r w:rsidR="00804C34">
        <w:t xml:space="preserve"> с другой стороны, составили настоящий акт</w:t>
      </w:r>
      <w:r w:rsidR="002A723B">
        <w:t xml:space="preserve"> о том, что первый передал, а второй принял </w:t>
      </w:r>
      <w:r w:rsidR="00690C26">
        <w:t>технические средства</w:t>
      </w:r>
      <w:r w:rsidR="008C3085" w:rsidRPr="008C3085">
        <w:t xml:space="preserve"> </w:t>
      </w:r>
      <w:r w:rsidR="008C3085">
        <w:t>по ГК 17/696/МОД от 23.12.2017 г.</w:t>
      </w:r>
      <w:r w:rsidR="00690C26">
        <w:t xml:space="preserve">, согласно </w:t>
      </w:r>
      <w:r w:rsidR="008C3085">
        <w:t>таблицы 1</w:t>
      </w:r>
      <w:ins w:id="0" w:author="Тресков Сергей Геннадьевич" w:date="2018-11-20T17:22:00Z">
        <w:r w:rsidR="00D9402D">
          <w:t>.</w:t>
        </w:r>
      </w:ins>
      <w:del w:id="1" w:author="Тресков Сергей Геннадьевич" w:date="2018-11-20T17:22:00Z">
        <w:r w:rsidR="006706BE" w:rsidDel="00D9402D">
          <w:delText xml:space="preserve"> и таблицы 2</w:delText>
        </w:r>
        <w:r w:rsidR="00990F02" w:rsidDel="00D9402D">
          <w:delText>.</w:delText>
        </w:r>
      </w:del>
    </w:p>
    <w:p w:rsidR="00730CAC" w:rsidRDefault="00730CAC" w:rsidP="00C22A9A">
      <w:pPr>
        <w:spacing w:after="0" w:line="240" w:lineRule="auto"/>
      </w:pPr>
    </w:p>
    <w:p w:rsidR="00730CAC" w:rsidRPr="008C3085" w:rsidRDefault="008C3085" w:rsidP="00C22A9A">
      <w:pPr>
        <w:spacing w:line="240" w:lineRule="auto"/>
        <w:ind w:left="284"/>
        <w:rPr>
          <w:szCs w:val="24"/>
        </w:rPr>
      </w:pPr>
      <w:r w:rsidRPr="008C3085">
        <w:rPr>
          <w:szCs w:val="24"/>
        </w:rPr>
        <w:t>Таблица 1</w:t>
      </w:r>
      <w:r w:rsidR="00C22A9A">
        <w:rPr>
          <w:szCs w:val="24"/>
        </w:rPr>
        <w:t xml:space="preserve">- </w:t>
      </w:r>
      <w:r w:rsidR="00730CAC" w:rsidRPr="00730CAC">
        <w:rPr>
          <w:szCs w:val="24"/>
        </w:rPr>
        <w:t>Технические средства для у</w:t>
      </w:r>
      <w:r w:rsidR="00730CAC">
        <w:rPr>
          <w:szCs w:val="24"/>
        </w:rPr>
        <w:t>комплектования изделий ТС661.1,</w:t>
      </w:r>
      <w:r w:rsidR="00730CAC" w:rsidRPr="00730CAC">
        <w:rPr>
          <w:szCs w:val="24"/>
        </w:rPr>
        <w:t xml:space="preserve"> </w:t>
      </w:r>
      <w:r w:rsidR="00C22A9A">
        <w:rPr>
          <w:szCs w:val="24"/>
        </w:rPr>
        <w:tab/>
      </w:r>
      <w:r w:rsidR="00C22A9A">
        <w:rPr>
          <w:szCs w:val="24"/>
        </w:rPr>
        <w:tab/>
      </w:r>
      <w:r w:rsidR="00C22A9A">
        <w:rPr>
          <w:szCs w:val="24"/>
        </w:rPr>
        <w:tab/>
      </w:r>
      <w:r w:rsidR="00C22A9A">
        <w:rPr>
          <w:szCs w:val="24"/>
        </w:rPr>
        <w:tab/>
        <w:t xml:space="preserve">    </w:t>
      </w:r>
      <w:r w:rsidR="00730CAC" w:rsidRPr="00730CAC">
        <w:rPr>
          <w:szCs w:val="24"/>
        </w:rPr>
        <w:t xml:space="preserve">ТС661.2 </w:t>
      </w:r>
      <w:r w:rsidR="00C22A9A">
        <w:rPr>
          <w:szCs w:val="24"/>
        </w:rPr>
        <w:tab/>
      </w:r>
      <w:r w:rsidR="00730CAC" w:rsidRPr="00730CAC">
        <w:rPr>
          <w:szCs w:val="24"/>
        </w:rPr>
        <w:t xml:space="preserve">и </w:t>
      </w:r>
      <w:r w:rsidR="00730CAC">
        <w:rPr>
          <w:szCs w:val="24"/>
        </w:rPr>
        <w:t>АРМ из состава</w:t>
      </w:r>
      <w:r w:rsidR="00730CAC" w:rsidRPr="00730CAC">
        <w:rPr>
          <w:szCs w:val="24"/>
        </w:rPr>
        <w:t xml:space="preserve"> ТС624</w:t>
      </w:r>
    </w:p>
    <w:tbl>
      <w:tblPr>
        <w:tblW w:w="102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049"/>
        <w:gridCol w:w="3133"/>
        <w:gridCol w:w="638"/>
        <w:gridCol w:w="1729"/>
        <w:gridCol w:w="1892"/>
        <w:tblGridChange w:id="2">
          <w:tblGrid>
            <w:gridCol w:w="5"/>
            <w:gridCol w:w="562"/>
            <w:gridCol w:w="5"/>
            <w:gridCol w:w="1271"/>
            <w:gridCol w:w="5"/>
            <w:gridCol w:w="1044"/>
            <w:gridCol w:w="5"/>
            <w:gridCol w:w="3128"/>
            <w:gridCol w:w="5"/>
            <w:gridCol w:w="633"/>
            <w:gridCol w:w="5"/>
            <w:gridCol w:w="1724"/>
            <w:gridCol w:w="5"/>
            <w:gridCol w:w="1887"/>
            <w:gridCol w:w="5"/>
          </w:tblGrid>
        </w:tblGridChange>
      </w:tblGrid>
      <w:tr w:rsidR="001639E9" w:rsidRPr="001639E9" w:rsidTr="002A70F1">
        <w:trPr>
          <w:trHeight w:val="45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6BE" w:rsidRPr="001639E9" w:rsidRDefault="006706BE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№</w:t>
            </w:r>
          </w:p>
          <w:p w:rsidR="006D4711" w:rsidRPr="001639E9" w:rsidRDefault="006706BE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п</w:t>
            </w:r>
            <w:r w:rsidR="006D4711"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.</w:t>
            </w: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п</w:t>
            </w:r>
            <w:proofErr w:type="spellEnd"/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Обозначение изделия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Зав.№ ЗАРМ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706BE">
            <w:pPr>
              <w:spacing w:after="0" w:line="240" w:lineRule="auto"/>
              <w:ind w:right="-108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Название технических средств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706B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Кол-во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Серийный номер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Заводской номер ЗАО"ЭВРИКА"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C225DF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1206-01441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AC00A2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2706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1206-01441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WMC6M0J72JME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1803-02751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C225DF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1206-01442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1803-01089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1803-01093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1206-01442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WMC6M0J6WL8S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1803-02752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D456E1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ins w:id="3" w:author="Лоскутов Дмитрий Андреевич" w:date="2018-11-20T16:0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</w:t>
              </w:r>
            </w:ins>
            <w:del w:id="4" w:author="Лоскутов Дмитрий Андреевич" w:date="2018-11-20T16:07:00Z">
              <w:r w:rsidR="00B332C7"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89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1206-01443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1803-01099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1206-01443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WMC6M0J223AU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1803-02753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D456E1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ins w:id="5" w:author="Лоскутов Дмитрий Андреевич" w:date="2018-11-20T16:0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4</w:t>
              </w:r>
            </w:ins>
            <w:del w:id="6" w:author="Лоскутов Дмитрий Андреевич" w:date="2018-11-20T16:07:00Z">
              <w:r w:rsidR="00B332C7"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90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1206-01444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1803-01109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1206-01444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WMC6M0J7T86J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1803-02754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D456E1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ins w:id="7" w:author="Лоскутов Дмитрий Андреевич" w:date="2018-11-20T16:0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5</w:t>
              </w:r>
            </w:ins>
            <w:del w:id="8" w:author="Лоскутов Дмитрий Андреевич" w:date="2018-11-20T16:07:00Z">
              <w:r w:rsidR="00B332C7"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91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1304-02498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1304-02498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WMC6M0J7CVUK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1803-02755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9" w:author="Лоскутов Дмитрий Андреевич" w:date="2018-11-20T16:07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10" w:author="Лоскутов Дмитрий Андреевич" w:date="2018-11-20T16:07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92</w:delText>
              </w:r>
            </w:del>
            <w:ins w:id="11" w:author="Лоскутов Дмитрий Андреевич" w:date="2018-11-20T16:07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6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1304-02499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1803-01119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1304-02499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WMC6M0J90YER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1803-02756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12" w:author="Лоскутов Дмитрий Андреевич" w:date="2018-11-20T16:07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13" w:author="Лоскутов Дмитрий Андреевич" w:date="2018-11-20T16:07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93</w:delText>
              </w:r>
            </w:del>
            <w:ins w:id="14" w:author="Лоскутов Дмитрий Андреевич" w:date="2018-11-20T16:07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7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1803-01129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1304-02500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WMC6M0J8MAVX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1803-02757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15" w:author="Лоскутов Дмитрий Андреевич" w:date="2018-11-20T16:07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16" w:author="Лоскутов Дмитрий Андреевич" w:date="2018-11-20T16:07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94</w:delText>
              </w:r>
            </w:del>
            <w:ins w:id="17" w:author="Лоскутов Дмитрий Андреевич" w:date="2018-11-20T16:07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8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1803-01139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WMC6M0JA7CEV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1803-02758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18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19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95</w:delText>
              </w:r>
            </w:del>
            <w:ins w:id="20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9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1803-01149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WMC6M0J1526U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1803-02759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21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22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96</w:delText>
              </w:r>
            </w:del>
            <w:ins w:id="23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10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WMC6M0J66765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1803-02760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24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25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97</w:delText>
              </w:r>
            </w:del>
            <w:ins w:id="26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11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1803-01159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WMC6M0J7HDL9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1803-02761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27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28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98</w:delText>
              </w:r>
            </w:del>
            <w:ins w:id="29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12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1803-01169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2701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WMC6M0J97T2E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1803-02762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1803-02709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D456E1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30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ins w:id="31" w:author="Лоскутов Дмитрий Андреевич" w:date="2018-11-20T16:0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13</w:t>
              </w:r>
            </w:ins>
            <w:del w:id="32" w:author="Лоскутов Дмитрий Андреевич" w:date="2018-11-20T16:08:00Z">
              <w:r w:rsidR="00B332C7"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99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EC5FEB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1803-01179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1803-01180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1803-01181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WMC6M0H6RJ9S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1803-02763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33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34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100</w:delText>
              </w:r>
            </w:del>
            <w:ins w:id="35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14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1803-01189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1304-02507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WMC6M0J1A9YU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1803-02764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36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37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101</w:delText>
              </w:r>
            </w:del>
            <w:ins w:id="38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15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1304-02508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WMC6M0J77PHX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1803-02765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39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40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102</w:delText>
              </w:r>
            </w:del>
            <w:ins w:id="41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16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1304-02509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1803-01199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1304-02509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WMC6M0J01LPP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1803-02766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42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43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103</w:delText>
              </w:r>
            </w:del>
            <w:ins w:id="44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17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1304-02510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1803-01209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B332C7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1304-02510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B332C7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332C7">
              <w:rPr>
                <w:rFonts w:eastAsia="Times New Roman" w:cs="Times New Roman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WMC6M0J1283D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1803-02767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45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46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104</w:delText>
              </w:r>
            </w:del>
            <w:ins w:id="47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18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1304-02511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1803-01219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1304-02511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WMC6M0J4X284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1803-02768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48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49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105</w:delText>
              </w:r>
            </w:del>
            <w:ins w:id="50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19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1304-02512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1803-01229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1304-02512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WMC6M0J9YXS7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1803-02769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51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52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106</w:delText>
              </w:r>
            </w:del>
            <w:ins w:id="53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20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WMC6M0JAHJEU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1803-02770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54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55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107</w:delText>
              </w:r>
            </w:del>
            <w:ins w:id="56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21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1803-01239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WMC6N0K8J13W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1803-02771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57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58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108</w:delText>
              </w:r>
            </w:del>
            <w:ins w:id="59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22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1803-01249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WMC6M0J6EZ0T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1803-02772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1803-02719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60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61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109</w:delText>
              </w:r>
            </w:del>
            <w:ins w:id="62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23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1803-01259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WMC6N0K1ZT5W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1803-02773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63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64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110</w:delText>
              </w:r>
            </w:del>
            <w:ins w:id="65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24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1803-01267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1803-01268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1803-01269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WMC6N0K8F62C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1803-02774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66" w:author="Лоскутов Дмитрий Андреевич" w:date="2018-11-20T16:08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67" w:author="Лоскутов Дмитрий Андреевич" w:date="2018-11-20T16:08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111</w:delText>
              </w:r>
            </w:del>
            <w:ins w:id="68" w:author="Лоскутов Дмитрий Андреевич" w:date="2018-11-20T16:08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25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WMC6N0K7AJWY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1803-02775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69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70" w:author="Лоскутов Дмитрий Андреевич" w:date="2018-11-20T16:09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112</w:delText>
              </w:r>
            </w:del>
            <w:ins w:id="71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26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1803-01279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WMC6M0J0S0DY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1803-02776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72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73" w:author="Лоскутов Дмитрий Андреевич" w:date="2018-11-20T16:09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113</w:delText>
              </w:r>
            </w:del>
            <w:ins w:id="74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27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1803-01289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WMC6N0K1MSXX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1803-02777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75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76" w:author="Лоскутов Дмитрий Андреевич" w:date="2018-11-20T16:09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114</w:delText>
              </w:r>
            </w:del>
            <w:ins w:id="77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28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1803-01299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WMC6M0J59C0E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1803-02778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78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79" w:author="Лоскутов Дмитрий Андреевич" w:date="2018-11-20T16:09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115</w:delText>
              </w:r>
            </w:del>
            <w:ins w:id="80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29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1405-00939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1803-01309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1405-00939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WMC6N0K9L4M0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1803-02779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81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82" w:author="Лоскутов Дмитрий Андреевич" w:date="2018-11-20T16:09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116</w:delText>
              </w:r>
            </w:del>
            <w:ins w:id="83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30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0425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WMC6N0K6XVXT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1803-02780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84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85" w:author="Лоскутов Дмитрий Андреевич" w:date="2018-11-20T16:09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117</w:delText>
              </w:r>
            </w:del>
            <w:ins w:id="86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31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1803-01319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WMC6M0J5KF5N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1803-02781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87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88" w:author="Лоскутов Дмитрий Андреевич" w:date="2018-11-20T16:09:00Z">
              <w:r w:rsidRPr="001639E9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118</w:delText>
              </w:r>
            </w:del>
            <w:ins w:id="89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32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1803-01329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WMC6N0K2J0E8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1803-02782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1803-02729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90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91" w:author="Лоскутов Дмитрий Андреевич" w:date="2018-11-20T16:09:00Z">
              <w:r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119</w:delText>
              </w:r>
            </w:del>
            <w:ins w:id="92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33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1803-01339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WMC6M0H47KJ2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1803-02783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93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94" w:author="Лоскутов Дмитрий Андреевич" w:date="2018-11-20T16:09:00Z">
              <w:r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120</w:delText>
              </w:r>
            </w:del>
            <w:ins w:id="95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34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1803-01349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WMC6N0K6JKT3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1803-02784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96" w:author="Лоскутов Дмитрий Андреевич" w:date="2018-11-20T16:09:00Z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del w:id="97" w:author="Лоскутов Дмитрий Андреевич" w:date="2018-11-20T16:09:00Z">
              <w:r w:rsidRPr="008D6904" w:rsidDel="00D456E1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delText> </w:delText>
              </w:r>
            </w:del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98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99" w:author="Лоскутов Дмитрий Андреевич" w:date="2018-11-20T16:09:00Z">
              <w:r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121</w:delText>
              </w:r>
            </w:del>
            <w:ins w:id="100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35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1803-01355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1803-01356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1803-01357</w:t>
            </w:r>
          </w:p>
        </w:tc>
      </w:tr>
      <w:tr w:rsidR="00B332C7" w:rsidRPr="001639E9" w:rsidTr="002A70F1">
        <w:trPr>
          <w:trHeight w:val="28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WMC6N0K5J406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1803-02785</w:t>
            </w:r>
          </w:p>
        </w:tc>
      </w:tr>
      <w:tr w:rsidR="00B332C7" w:rsidRPr="001639E9" w:rsidTr="00B332C7">
        <w:trPr>
          <w:trHeight w:val="2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101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102" w:author="Лоскутов Дмитрий Андреевич" w:date="2018-11-20T16:09:00Z">
              <w:r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122</w:delText>
              </w:r>
            </w:del>
            <w:ins w:id="103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36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1803-01359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1803-01364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1803-01365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WMC6N0K0NE9W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1803-02786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D456E1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104" w:author="Лоскутов Дмитрий Андреевич" w:date="2018-11-20T16:09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105" w:author="Лоскутов Дмитрий Андреевич" w:date="2018-11-20T16:09:00Z">
              <w:r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123</w:delText>
              </w:r>
            </w:del>
            <w:ins w:id="106" w:author="Лоскутов Дмитрий Андреевич" w:date="2018-11-20T16:09:00Z">
              <w:r w:rsidR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val="en-US" w:eastAsia="ru-RU"/>
                </w:rPr>
                <w:t>37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1405-00947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AC00A2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1803-01366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1803-01367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1803-01368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1803-01369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1803-01370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1803-01371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1803-01372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1803-01373</w:t>
            </w:r>
          </w:p>
        </w:tc>
      </w:tr>
      <w:tr w:rsidR="00B332C7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2C7" w:rsidRPr="001639E9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1405-00947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 HDD WD 1000Gb SATA-3 7200rpm 128Mb (WD1005FBYZ)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WMC6N0K4LJ4X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1803-02787</w:t>
            </w:r>
          </w:p>
        </w:tc>
      </w:tr>
      <w:tr w:rsidR="00B332C7" w:rsidRPr="001639E9" w:rsidTr="00B332C7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SC-BB-5м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SC-SC, многомодовый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2C7" w:rsidRPr="008D6904" w:rsidRDefault="00B332C7" w:rsidP="00B332C7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1803-02734</w:t>
            </w:r>
          </w:p>
        </w:tc>
      </w:tr>
      <w:tr w:rsidR="00D456E1" w:rsidRPr="001639E9" w:rsidDel="00D9402D" w:rsidTr="00E411A3">
        <w:tblPrEx>
          <w:tblW w:w="10284" w:type="dxa"/>
          <w:tblInd w:w="108" w:type="dxa"/>
          <w:tblLayout w:type="fixed"/>
          <w:tblPrExChange w:id="107" w:author="Лоскутов Дмитрий Андреевич" w:date="2018-11-20T16:47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08" w:author="Лоскутов Дмитрий Андреевич" w:date="2018-11-20T16:13:00Z"/>
          <w:trPrChange w:id="109" w:author="Лоскутов Дмитрий Андреевич" w:date="2018-11-20T16:47:00Z">
            <w:trPr>
              <w:gridAfter w:val="0"/>
              <w:trHeight w:val="227"/>
            </w:trPr>
          </w:trPrChange>
        </w:trPr>
        <w:tc>
          <w:tcPr>
            <w:tcW w:w="102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10" w:author="Лоскутов Дмитрий Андреевич" w:date="2018-11-20T16:47:00Z">
              <w:tcPr>
                <w:tcW w:w="10284" w:type="dxa"/>
                <w:gridSpan w:val="1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11" w:author="Лоскутов Дмитрий Андреевич" w:date="2018-11-20T16:13:00Z"/>
                <w:moveFrom w:id="11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RangeStart w:id="113" w:author="Тресков Сергей Геннадьевич" w:date="2018-11-20T17:26:00Z" w:name="move530498108"/>
            <w:moveFrom w:id="114" w:author="Тресков Сергей Геннадьевич" w:date="2018-11-20T17:26:00Z">
              <w:ins w:id="115" w:author="Лоскутов Дмитрий Андреевич" w:date="2018-11-20T16:18:00Z">
                <w:r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Изделия из состава ТС624 ЗИП (зав. № 1112-02903)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16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17" w:author="Лоскутов Дмитрий Андреевич" w:date="2018-11-20T16:16:00Z"/>
          <w:trPrChange w:id="118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19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 w:rsidP="00D456E1">
            <w:pPr>
              <w:spacing w:after="0" w:line="240" w:lineRule="auto"/>
              <w:jc w:val="center"/>
              <w:rPr>
                <w:ins w:id="120" w:author="Лоскутов Дмитрий Андреевич" w:date="2018-11-20T16:16:00Z"/>
                <w:moveFrom w:id="1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22" w:author="Лоскутов Дмитрий Андреевич" w:date="2018-11-20T16:25:00Z">
                  <w:rPr>
                    <w:ins w:id="123" w:author="Лоскутов Дмитрий Андреевич" w:date="2018-11-20T16:16:00Z"/>
                    <w:moveFrom w:id="124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125" w:author="Тресков Сергей Геннадьевич" w:date="2018-11-20T17:26:00Z">
              <w:ins w:id="126" w:author="Лоскутов Дмитрий Андреевич" w:date="2018-11-20T16:25:00Z">
                <w:r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38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27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8" w:author="Лоскутов Дмитрий Андреевич" w:date="2018-11-20T16:16:00Z"/>
                <w:moveFrom w:id="12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0" w:author="Тресков Сергей Геннадьевич" w:date="2018-11-20T17:26:00Z">
              <w:ins w:id="13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ТС661.2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32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3" w:author="Лоскутов Дмитрий Андреевич" w:date="2018-11-20T16:16:00Z"/>
                <w:moveFrom w:id="13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5" w:author="Тресков Сергей Геннадьевич" w:date="2018-11-20T17:26:00Z">
              <w:ins w:id="13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1112-02904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37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38" w:author="Лоскутов Дмитрий Андреевич" w:date="2018-11-20T16:16:00Z"/>
                <w:moveFrom w:id="13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0" w:author="Тресков Сергей Геннадьевич" w:date="2018-11-20T17:26:00Z">
              <w:ins w:id="14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42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3" w:author="Лоскутов Дмитрий Андреевич" w:date="2018-11-20T16:16:00Z"/>
                <w:moveFrom w:id="14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45" w:author="Тресков Сергей Геннадьевич" w:date="2018-11-20T17:26:00Z">
              <w:ins w:id="14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47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8" w:author="Лоскутов Дмитрий Андреевич" w:date="2018-11-20T16:16:00Z"/>
                <w:moveFrom w:id="14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50" w:author="Тресков Сергей Геннадьевич" w:date="2018-11-20T17:26:00Z">
              <w:ins w:id="15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52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53" w:author="Лоскутов Дмитрий Андреевич" w:date="2018-11-20T16:16:00Z"/>
                <w:moveFrom w:id="15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5" w:author="Тресков Сергей Геннадьевич" w:date="2018-11-20T17:26:00Z">
              <w:ins w:id="15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57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8" w:author="Лоскутов Дмитрий Андреевич" w:date="2018-11-20T16:16:00Z"/>
                <w:moveFrom w:id="15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0" w:author="Тресков Сергей Геннадьевич" w:date="2018-11-20T17:26:00Z">
              <w:ins w:id="16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2" w:author="Лоскутов Дмитрий Андреевич" w:date="2018-11-20T16:16:00Z"/>
                <w:moveFrom w:id="16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4" w:author="Тресков Сергей Геннадьевич" w:date="2018-11-20T17:26:00Z">
              <w:ins w:id="16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6" w:author="Лоскутов Дмитрий Андреевич" w:date="2018-11-20T16:16:00Z"/>
                <w:moveFrom w:id="16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8" w:author="Тресков Сергей Геннадьевич" w:date="2018-11-20T17:26:00Z">
              <w:ins w:id="1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70" w:author="Лоскутов Дмитрий Андреевич" w:date="2018-11-20T16:16:00Z"/>
                <w:moveFrom w:id="17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2" w:author="Тресков Сергей Геннадьевич" w:date="2018-11-20T17:26:00Z">
              <w:ins w:id="17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4" w:author="Лоскутов Дмитрий Андреевич" w:date="2018-11-20T16:16:00Z"/>
                <w:moveFrom w:id="17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6" w:author="Тресков Сергей Геннадьевич" w:date="2018-11-20T17:26:00Z">
              <w:ins w:id="17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8" w:author="Лоскутов Дмитрий Андреевич" w:date="2018-11-20T16:16:00Z"/>
                <w:moveFrom w:id="17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80" w:author="Тресков Сергей Геннадьевич" w:date="2018-11-20T17:26:00Z">
              <w:ins w:id="18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WMC6M0J10J4E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82" w:author="Лоскутов Дмитрий Андреевич" w:date="2018-11-20T16:16:00Z"/>
                <w:moveFrom w:id="18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4" w:author="Тресков Сергей Геннадьевич" w:date="2018-11-20T17:26:00Z">
              <w:ins w:id="18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1803-02788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86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7" w:author="Лоскутов Дмитрий Андреевич" w:date="2018-11-20T16:16:00Z"/>
                <w:moveFrom w:id="18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9" w:author="Тресков Сергей Геннадьевич" w:date="2018-11-20T17:26:00Z">
              <w:ins w:id="19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1" w:author="Лоскутов Дмитрий Андреевич" w:date="2018-11-20T16:16:00Z"/>
                <w:moveFrom w:id="19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3" w:author="Тресков Сергей Геннадьевич" w:date="2018-11-20T17:26:00Z">
              <w:ins w:id="19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5" w:author="Лоскутов Дмитрий Андреевич" w:date="2018-11-20T16:16:00Z"/>
                <w:moveFrom w:id="19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7" w:author="Тресков Сергей Геннадьевич" w:date="2018-11-20T17:26:00Z">
              <w:ins w:id="19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99" w:author="Лоскутов Дмитрий Андреевич" w:date="2018-11-20T16:16:00Z"/>
                <w:moveFrom w:id="20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1" w:author="Тресков Сергей Геннадьевич" w:date="2018-11-20T17:26:00Z">
              <w:ins w:id="20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3" w:author="Лоскутов Дмитрий Андреевич" w:date="2018-11-20T16:16:00Z"/>
                <w:moveFrom w:id="20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05" w:author="Тресков Сергей Геннадьевич" w:date="2018-11-20T17:26:00Z">
              <w:ins w:id="20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7" w:author="Лоскутов Дмитрий Андреевич" w:date="2018-11-20T16:16:00Z"/>
                <w:moveFrom w:id="20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09" w:author="Тресков Сергей Геннадьевич" w:date="2018-11-20T17:26:00Z">
              <w:ins w:id="21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211" w:author="Лоскутов Дмитрий Андреевич" w:date="2018-11-20T16:16:00Z"/>
                <w:moveFrom w:id="21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13" w:author="Тресков Сергей Геннадьевич" w:date="2018-11-20T17:26:00Z">
              <w:ins w:id="21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1803-02735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215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16" w:author="Лоскутов Дмитрий Андреевич" w:date="2018-11-20T16:16:00Z"/>
                <w:moveFrom w:id="21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18" w:author="Тресков Сергей Геннадьевич" w:date="2018-11-20T17:26:00Z">
              <w:ins w:id="21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20" w:author="Лоскутов Дмитрий Андреевич" w:date="2018-11-20T16:16:00Z"/>
                <w:moveFrom w:id="2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22" w:author="Тресков Сергей Геннадьевич" w:date="2018-11-20T17:26:00Z">
              <w:ins w:id="22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24" w:author="Лоскутов Дмитрий Андреевич" w:date="2018-11-20T16:16:00Z"/>
                <w:moveFrom w:id="22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26" w:author="Тресков Сергей Геннадьевич" w:date="2018-11-20T17:26:00Z">
              <w:ins w:id="22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228" w:author="Лоскутов Дмитрий Андреевич" w:date="2018-11-20T16:16:00Z"/>
                <w:moveFrom w:id="22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30" w:author="Тресков Сергей Геннадьевич" w:date="2018-11-20T17:26:00Z">
              <w:ins w:id="23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32" w:author="Лоскутов Дмитрий Андреевич" w:date="2018-11-20T16:16:00Z"/>
                <w:moveFrom w:id="23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34" w:author="Тресков Сергей Геннадьевич" w:date="2018-11-20T17:26:00Z">
              <w:ins w:id="23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25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36" w:author="Лоскутов Дмитрий Андреевич" w:date="2018-11-20T16:16:00Z"/>
                <w:moveFrom w:id="23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38" w:author="Тресков Сергей Геннадьевич" w:date="2018-11-20T17:26:00Z">
              <w:ins w:id="23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240" w:author="Лоскутов Дмитрий Андреевич" w:date="2018-11-20T16:16:00Z"/>
                <w:moveFrom w:id="24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42" w:author="Тресков Сергей Геннадьевич" w:date="2018-11-20T17:26:00Z">
              <w:ins w:id="24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1803-01502 - 1803-01526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244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245" w:author="Лоскутов Дмитрий Андреевич" w:date="2018-11-20T16:16:00Z"/>
          <w:trPrChange w:id="246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47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 w:rsidP="00D456E1">
            <w:pPr>
              <w:spacing w:after="0" w:line="240" w:lineRule="auto"/>
              <w:jc w:val="center"/>
              <w:rPr>
                <w:ins w:id="248" w:author="Лоскутов Дмитрий Андреевич" w:date="2018-11-20T16:16:00Z"/>
                <w:moveFrom w:id="24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250" w:author="Лоскутов Дмитрий Андреевич" w:date="2018-11-20T16:25:00Z">
                  <w:rPr>
                    <w:ins w:id="251" w:author="Лоскутов Дмитрий Андреевич" w:date="2018-11-20T16:16:00Z"/>
                    <w:moveFrom w:id="252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253" w:author="Тресков Сергей Геннадьевич" w:date="2018-11-20T17:26:00Z">
              <w:ins w:id="254" w:author="Лоскутов Дмитрий Андреевич" w:date="2018-11-20T16:25:00Z">
                <w:r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39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55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56" w:author="Лоскутов Дмитрий Андреевич" w:date="2018-11-20T16:16:00Z"/>
                <w:moveFrom w:id="25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58" w:author="Тресков Сергей Геннадьевич" w:date="2018-11-20T17:26:00Z">
              <w:ins w:id="25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ТС661.2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260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61" w:author="Лоскутов Дмитрий Андреевич" w:date="2018-11-20T16:16:00Z"/>
                <w:moveFrom w:id="26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63" w:author="Тресков Сергей Геннадьевич" w:date="2018-11-20T17:26:00Z">
              <w:ins w:id="26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1112-02905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265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266" w:author="Лоскутов Дмитрий Андреевич" w:date="2018-11-20T16:16:00Z"/>
                <w:moveFrom w:id="26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68" w:author="Тресков Сергей Геннадьевич" w:date="2018-11-20T17:26:00Z">
              <w:ins w:id="2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270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71" w:author="Лоскутов Дмитрий Андреевич" w:date="2018-11-20T16:16:00Z"/>
                <w:moveFrom w:id="27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73" w:author="Тресков Сергей Геннадьевич" w:date="2018-11-20T17:26:00Z">
              <w:ins w:id="27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275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76" w:author="Лоскутов Дмитрий Андреевич" w:date="2018-11-20T16:16:00Z"/>
                <w:moveFrom w:id="27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78" w:author="Тресков Сергей Геннадьевич" w:date="2018-11-20T17:26:00Z">
              <w:ins w:id="27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280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281" w:author="Лоскутов Дмитрий Андреевич" w:date="2018-11-20T16:16:00Z"/>
                <w:moveFrom w:id="28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83" w:author="Тресков Сергей Геннадьевич" w:date="2018-11-20T17:26:00Z">
              <w:ins w:id="28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285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86" w:author="Лоскутов Дмитрий Андреевич" w:date="2018-11-20T16:16:00Z"/>
                <w:moveFrom w:id="2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88" w:author="Тресков Сергей Геннадьевич" w:date="2018-11-20T17:26:00Z">
              <w:ins w:id="28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90" w:author="Лоскутов Дмитрий Андреевич" w:date="2018-11-20T16:16:00Z"/>
                <w:moveFrom w:id="29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92" w:author="Тресков Сергей Геннадьевич" w:date="2018-11-20T17:26:00Z">
              <w:ins w:id="29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94" w:author="Лоскутов Дмитрий Андреевич" w:date="2018-11-20T16:16:00Z"/>
                <w:moveFrom w:id="29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96" w:author="Тресков Сергей Геннадьевич" w:date="2018-11-20T17:26:00Z">
              <w:ins w:id="29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298" w:author="Лоскутов Дмитрий Андреевич" w:date="2018-11-20T16:16:00Z"/>
                <w:moveFrom w:id="29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00" w:author="Тресков Сергей Геннадьевич" w:date="2018-11-20T17:26:00Z">
              <w:ins w:id="30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02" w:author="Лоскутов Дмитрий Андреевич" w:date="2018-11-20T16:16:00Z"/>
                <w:moveFrom w:id="30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304" w:author="Тресков Сергей Геннадьевич" w:date="2018-11-20T17:26:00Z">
              <w:ins w:id="30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06" w:author="Лоскутов Дмитрий Андреевич" w:date="2018-11-20T16:16:00Z"/>
                <w:moveFrom w:id="30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308" w:author="Тресков Сергей Геннадьевич" w:date="2018-11-20T17:26:00Z">
              <w:ins w:id="30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WMC6M0J7RXZD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310" w:author="Лоскутов Дмитрий Андреевич" w:date="2018-11-20T16:16:00Z"/>
                <w:moveFrom w:id="3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12" w:author="Тресков Сергей Геннадьевич" w:date="2018-11-20T17:26:00Z">
              <w:ins w:id="31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1803-02789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314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315" w:author="Лоскутов Дмитрий Андреевич" w:date="2018-11-20T16:16:00Z"/>
                <w:moveFrom w:id="31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17" w:author="Лоскутов Дмитрий Андреевич" w:date="2018-11-20T16:16:00Z"/>
                <w:moveFrom w:id="31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19" w:author="Тресков Сергей Геннадьевич" w:date="2018-11-20T17:26:00Z">
              <w:ins w:id="32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21" w:author="Лоскутов Дмитрий Андреевич" w:date="2018-11-20T16:16:00Z"/>
                <w:moveFrom w:id="32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23" w:author="Тресков Сергей Геннадьевич" w:date="2018-11-20T17:26:00Z">
              <w:ins w:id="32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325" w:author="Лоскутов Дмитрий Андреевич" w:date="2018-11-20T16:16:00Z"/>
                <w:moveFrom w:id="3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27" w:author="Тресков Сергей Геннадьевич" w:date="2018-11-20T17:26:00Z">
              <w:ins w:id="32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29" w:author="Лоскутов Дмитрий Андреевич" w:date="2018-11-20T16:16:00Z"/>
                <w:moveFrom w:id="33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331" w:author="Тресков Сергей Геннадьевич" w:date="2018-11-20T17:26:00Z">
              <w:ins w:id="33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33" w:author="Лоскутов Дмитрий Андреевич" w:date="2018-11-20T16:16:00Z"/>
                <w:moveFrom w:id="33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335" w:author="Тресков Сергей Геннадьевич" w:date="2018-11-20T17:26:00Z">
              <w:ins w:id="33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337" w:author="Лоскутов Дмитрий Андреевич" w:date="2018-11-20T16:16:00Z"/>
                <w:moveFrom w:id="3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39" w:author="Тресков Сергей Геннадьевич" w:date="2018-11-20T17:26:00Z">
              <w:ins w:id="34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1803-02736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341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342" w:author="Лоскутов Дмитрий Андреевич" w:date="2018-11-20T16:16:00Z"/>
                <w:moveFrom w:id="34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44" w:author="Лоскутов Дмитрий Андреевич" w:date="2018-11-20T16:16:00Z"/>
                <w:moveFrom w:id="34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46" w:author="Тресков Сергей Геннадьевич" w:date="2018-11-20T17:26:00Z">
              <w:ins w:id="34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48" w:author="Лоскутов Дмитрий Андреевич" w:date="2018-11-20T16:16:00Z"/>
                <w:moveFrom w:id="34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50" w:author="Тресков Сергей Геннадьевич" w:date="2018-11-20T17:26:00Z">
              <w:ins w:id="35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352" w:author="Лоскутов Дмитрий Андреевич" w:date="2018-11-20T16:16:00Z"/>
                <w:moveFrom w:id="3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54" w:author="Тресков Сергей Геннадьевич" w:date="2018-11-20T17:26:00Z">
              <w:ins w:id="35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56" w:author="Лоскутов Дмитрий Андреевич" w:date="2018-11-20T16:16:00Z"/>
                <w:moveFrom w:id="35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358" w:author="Тресков Сергей Геннадьевич" w:date="2018-11-20T17:26:00Z">
              <w:ins w:id="35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25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60" w:author="Лоскутов Дмитрий Андреевич" w:date="2018-11-20T16:16:00Z"/>
                <w:moveFrom w:id="36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362" w:author="Тресков Сергей Геннадьевич" w:date="2018-11-20T17:26:00Z">
              <w:ins w:id="36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364" w:author="Лоскутов Дмитрий Андреевич" w:date="2018-11-20T16:16:00Z"/>
                <w:moveFrom w:id="36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66" w:author="Тресков Сергей Геннадьевич" w:date="2018-11-20T17:26:00Z">
              <w:ins w:id="36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1803-01527 - 1803-01551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368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369" w:author="Лоскутов Дмитрий Андреевич" w:date="2018-11-20T16:16:00Z"/>
          <w:trPrChange w:id="370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371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372" w:author="Лоскутов Дмитрий Андреевич" w:date="2018-11-20T16:16:00Z"/>
                <w:moveFrom w:id="37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374" w:author="Лоскутов Дмитрий Андреевич" w:date="2018-11-20T16:26:00Z">
                  <w:rPr>
                    <w:ins w:id="375" w:author="Лоскутов Дмитрий Андреевич" w:date="2018-11-20T16:16:00Z"/>
                    <w:moveFrom w:id="376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377" w:author="Тресков Сергей Геннадьевич" w:date="2018-11-20T17:26:00Z">
              <w:ins w:id="378" w:author="Лоскутов Дмитрий Андреевич" w:date="2018-11-20T16:25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40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379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80" w:author="Лоскутов Дмитрий Андреевич" w:date="2018-11-20T16:16:00Z"/>
                <w:moveFrom w:id="38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82" w:author="Тресков Сергей Геннадьевич" w:date="2018-11-20T17:26:00Z">
              <w:ins w:id="38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ТС661.2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384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85" w:author="Лоскутов Дмитрий Андреевич" w:date="2018-11-20T16:16:00Z"/>
                <w:moveFrom w:id="38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87" w:author="Тресков Сергей Геннадьевич" w:date="2018-11-20T17:26:00Z">
              <w:ins w:id="38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1112-02906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389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390" w:author="Лоскутов Дмитрий Андреевич" w:date="2018-11-20T16:16:00Z"/>
                <w:moveFrom w:id="39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392" w:author="Тресков Сергей Геннадьевич" w:date="2018-11-20T17:26:00Z">
              <w:ins w:id="39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394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395" w:author="Лоскутов Дмитрий Андреевич" w:date="2018-11-20T16:16:00Z"/>
                <w:moveFrom w:id="39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397" w:author="Тресков Сергей Геннадьевич" w:date="2018-11-20T17:26:00Z">
              <w:ins w:id="39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399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00" w:author="Лоскутов Дмитрий Андреевич" w:date="2018-11-20T16:16:00Z"/>
                <w:moveFrom w:id="40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402" w:author="Тресков Сергей Геннадьевич" w:date="2018-11-20T17:26:00Z">
              <w:ins w:id="40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404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405" w:author="Лоскутов Дмитрий Андреевич" w:date="2018-11-20T16:16:00Z"/>
                <w:moveFrom w:id="40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07" w:author="Тресков Сергей Геннадьевич" w:date="2018-11-20T17:26:00Z">
              <w:ins w:id="40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409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410" w:author="Лоскутов Дмитрий Андреевич" w:date="2018-11-20T16:16:00Z"/>
                <w:moveFrom w:id="4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12" w:author="Лоскутов Дмитрий Андреевич" w:date="2018-11-20T16:16:00Z"/>
                <w:moveFrom w:id="41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14" w:author="Тресков Сергей Геннадьевич" w:date="2018-11-20T17:26:00Z">
              <w:ins w:id="41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16" w:author="Лоскутов Дмитрий Андреевич" w:date="2018-11-20T16:16:00Z"/>
                <w:moveFrom w:id="41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18" w:author="Тресков Сергей Геннадьевич" w:date="2018-11-20T17:26:00Z">
              <w:ins w:id="41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420" w:author="Лоскутов Дмитрий Андреевич" w:date="2018-11-20T16:16:00Z"/>
                <w:moveFrom w:id="4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22" w:author="Тресков Сергей Геннадьевич" w:date="2018-11-20T17:26:00Z">
              <w:ins w:id="42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24" w:author="Лоскутов Дмитрий Андреевич" w:date="2018-11-20T16:16:00Z"/>
                <w:moveFrom w:id="42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426" w:author="Тресков Сергей Геннадьевич" w:date="2018-11-20T17:26:00Z">
              <w:ins w:id="42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28" w:author="Лоскутов Дмитрий Андреевич" w:date="2018-11-20T16:16:00Z"/>
                <w:moveFrom w:id="42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430" w:author="Тресков Сергей Геннадьевич" w:date="2018-11-20T17:26:00Z">
              <w:ins w:id="43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WMC6N0K75XJT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432" w:author="Лоскутов Дмитрий Андреевич" w:date="2018-11-20T16:16:00Z"/>
                <w:moveFrom w:id="4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34" w:author="Тресков Сергей Геннадьевич" w:date="2018-11-20T17:26:00Z">
              <w:ins w:id="43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1803-02790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436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437" w:author="Лоскутов Дмитрий Андреевич" w:date="2018-11-20T16:16:00Z"/>
                <w:moveFrom w:id="4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39" w:author="Лоскутов Дмитрий Андреевич" w:date="2018-11-20T16:16:00Z"/>
                <w:moveFrom w:id="44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41" w:author="Тресков Сергей Геннадьевич" w:date="2018-11-20T17:26:00Z">
              <w:ins w:id="44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43" w:author="Лоскутов Дмитрий Андреевич" w:date="2018-11-20T16:16:00Z"/>
                <w:moveFrom w:id="44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45" w:author="Тресков Сергей Геннадьевич" w:date="2018-11-20T17:26:00Z">
              <w:ins w:id="44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447" w:author="Лоскутов Дмитрий Андреевич" w:date="2018-11-20T16:16:00Z"/>
                <w:moveFrom w:id="44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49" w:author="Тресков Сергей Геннадьевич" w:date="2018-11-20T17:26:00Z">
              <w:ins w:id="45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51" w:author="Лоскутов Дмитрий Андреевич" w:date="2018-11-20T16:16:00Z"/>
                <w:moveFrom w:id="45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453" w:author="Тресков Сергей Геннадьевич" w:date="2018-11-20T17:26:00Z">
              <w:ins w:id="45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55" w:author="Лоскутов Дмитрий Андреевич" w:date="2018-11-20T16:16:00Z"/>
                <w:moveFrom w:id="45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457" w:author="Тресков Сергей Геннадьевич" w:date="2018-11-20T17:26:00Z">
              <w:ins w:id="45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459" w:author="Лоскутов Дмитрий Андреевич" w:date="2018-11-20T16:16:00Z"/>
                <w:moveFrom w:id="46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61" w:author="Тресков Сергей Геннадьевич" w:date="2018-11-20T17:26:00Z">
              <w:ins w:id="46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1803-02737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463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464" w:author="Лоскутов Дмитрий Андреевич" w:date="2018-11-20T16:16:00Z"/>
                <w:moveFrom w:id="46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66" w:author="Лоскутов Дмитрий Андреевич" w:date="2018-11-20T16:16:00Z"/>
                <w:moveFrom w:id="46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68" w:author="Тресков Сергей Геннадьевич" w:date="2018-11-20T17:26:00Z">
              <w:ins w:id="4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70" w:author="Лоскутов Дмитрий Андреевич" w:date="2018-11-20T16:16:00Z"/>
                <w:moveFrom w:id="47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72" w:author="Тресков Сергей Геннадьевич" w:date="2018-11-20T17:26:00Z">
              <w:ins w:id="47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474" w:author="Лоскутов Дмитрий Андреевич" w:date="2018-11-20T16:16:00Z"/>
                <w:moveFrom w:id="47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76" w:author="Тресков Сергей Геннадьевич" w:date="2018-11-20T17:26:00Z">
              <w:ins w:id="47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78" w:author="Лоскутов Дмитрий Андреевич" w:date="2018-11-20T16:16:00Z"/>
                <w:moveFrom w:id="47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480" w:author="Тресков Сергей Геннадьевич" w:date="2018-11-20T17:26:00Z">
              <w:ins w:id="48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25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482" w:author="Лоскутов Дмитрий Андреевич" w:date="2018-11-20T16:16:00Z"/>
                <w:moveFrom w:id="48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484" w:author="Тресков Сергей Геннадьевич" w:date="2018-11-20T17:26:00Z">
              <w:ins w:id="48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486" w:author="Лоскутов Дмитрий Андреевич" w:date="2018-11-20T16:16:00Z"/>
                <w:moveFrom w:id="4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488" w:author="Тресков Сергей Геннадьевич" w:date="2018-11-20T17:26:00Z">
              <w:ins w:id="48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1803-01552 - 1803-01576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490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491" w:author="Лоскутов Дмитрий Андреевич" w:date="2018-11-20T16:16:00Z"/>
          <w:trPrChange w:id="492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493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494" w:author="Лоскутов Дмитрий Андреевич" w:date="2018-11-20T16:16:00Z"/>
                <w:moveFrom w:id="49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496" w:author="Лоскутов Дмитрий Андреевич" w:date="2018-11-20T16:26:00Z">
                  <w:rPr>
                    <w:ins w:id="497" w:author="Лоскутов Дмитрий Андреевич" w:date="2018-11-20T16:16:00Z"/>
                    <w:moveFrom w:id="498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499" w:author="Тресков Сергей Геннадьевич" w:date="2018-11-20T17:26:00Z">
              <w:ins w:id="500" w:author="Лоскутов Дмитрий Андреевич" w:date="2018-11-20T16:25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41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501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02" w:author="Лоскутов Дмитрий Андреевич" w:date="2018-11-20T16:16:00Z"/>
                <w:moveFrom w:id="5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04" w:author="Тресков Сергей Геннадьевич" w:date="2018-11-20T17:26:00Z">
              <w:ins w:id="50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ТС661.2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506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07" w:author="Лоскутов Дмитрий Андреевич" w:date="2018-11-20T16:16:00Z"/>
                <w:moveFrom w:id="50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09" w:author="Тресков Сергей Геннадьевич" w:date="2018-11-20T17:26:00Z">
              <w:ins w:id="51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1112-02907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511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512" w:author="Лоскутов Дмитрий Андреевич" w:date="2018-11-20T16:16:00Z"/>
                <w:moveFrom w:id="51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14" w:author="Тресков Сергей Геннадьевич" w:date="2018-11-20T17:26:00Z">
              <w:ins w:id="51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516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17" w:author="Лоскутов Дмитрий Андреевич" w:date="2018-11-20T16:16:00Z"/>
                <w:moveFrom w:id="51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519" w:author="Тресков Сергей Геннадьевич" w:date="2018-11-20T17:26:00Z">
              <w:ins w:id="52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521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22" w:author="Лоскутов Дмитрий Андреевич" w:date="2018-11-20T16:16:00Z"/>
                <w:moveFrom w:id="52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524" w:author="Тресков Сергей Геннадьевич" w:date="2018-11-20T17:26:00Z">
              <w:ins w:id="52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526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527" w:author="Лоскутов Дмитрий Андреевич" w:date="2018-11-20T16:16:00Z"/>
                <w:moveFrom w:id="52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29" w:author="Тресков Сергей Геннадьевич" w:date="2018-11-20T17:26:00Z">
              <w:ins w:id="53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531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532" w:author="Лоскутов Дмитрий Андреевич" w:date="2018-11-20T16:16:00Z"/>
                <w:moveFrom w:id="5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34" w:author="Лоскутов Дмитрий Андреевич" w:date="2018-11-20T16:16:00Z"/>
                <w:moveFrom w:id="53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36" w:author="Тресков Сергей Геннадьевич" w:date="2018-11-20T17:26:00Z">
              <w:ins w:id="53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38" w:author="Лоскутов Дмитрий Андреевич" w:date="2018-11-20T16:16:00Z"/>
                <w:moveFrom w:id="53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40" w:author="Тресков Сергей Геннадьевич" w:date="2018-11-20T17:26:00Z">
              <w:ins w:id="54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542" w:author="Лоскутов Дмитрий Андреевич" w:date="2018-11-20T16:16:00Z"/>
                <w:moveFrom w:id="54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44" w:author="Тресков Сергей Геннадьевич" w:date="2018-11-20T17:26:00Z">
              <w:ins w:id="54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46" w:author="Лоскутов Дмитрий Андреевич" w:date="2018-11-20T16:16:00Z"/>
                <w:moveFrom w:id="54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548" w:author="Тресков Сергей Геннадьевич" w:date="2018-11-20T17:26:00Z">
              <w:ins w:id="54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50" w:author="Лоскутов Дмитрий Андреевич" w:date="2018-11-20T16:16:00Z"/>
                <w:moveFrom w:id="55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552" w:author="Тресков Сергей Геннадьевич" w:date="2018-11-20T17:26:00Z">
              <w:ins w:id="55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WMC6M0JA7MRF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554" w:author="Лоскутов Дмитрий Андреевич" w:date="2018-11-20T16:16:00Z"/>
                <w:moveFrom w:id="55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56" w:author="Тресков Сергей Геннадьевич" w:date="2018-11-20T17:26:00Z">
              <w:ins w:id="55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1803-02791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558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559" w:author="Лоскутов Дмитрий Андреевич" w:date="2018-11-20T16:16:00Z"/>
                <w:moveFrom w:id="56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61" w:author="Лоскутов Дмитрий Андреевич" w:date="2018-11-20T16:16:00Z"/>
                <w:moveFrom w:id="56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63" w:author="Тресков Сергей Геннадьевич" w:date="2018-11-20T17:26:00Z">
              <w:ins w:id="56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65" w:author="Лоскутов Дмитрий Андреевич" w:date="2018-11-20T16:16:00Z"/>
                <w:moveFrom w:id="56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67" w:author="Тресков Сергей Геннадьевич" w:date="2018-11-20T17:26:00Z">
              <w:ins w:id="56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569" w:author="Лоскутов Дмитрий Андреевич" w:date="2018-11-20T16:16:00Z"/>
                <w:moveFrom w:id="57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71" w:author="Тресков Сергей Геннадьевич" w:date="2018-11-20T17:26:00Z">
              <w:ins w:id="57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73" w:author="Лоскутов Дмитрий Андреевич" w:date="2018-11-20T16:16:00Z"/>
                <w:moveFrom w:id="57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575" w:author="Тресков Сергей Геннадьевич" w:date="2018-11-20T17:26:00Z">
              <w:ins w:id="57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77" w:author="Лоскутов Дмитрий Андреевич" w:date="2018-11-20T16:16:00Z"/>
                <w:moveFrom w:id="57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579" w:author="Тресков Сергей Геннадьевич" w:date="2018-11-20T17:26:00Z">
              <w:ins w:id="58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581" w:author="Лоскутов Дмитрий Андреевич" w:date="2018-11-20T16:16:00Z"/>
                <w:moveFrom w:id="58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83" w:author="Тресков Сергей Геннадьевич" w:date="2018-11-20T17:26:00Z">
              <w:ins w:id="58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1803-02738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585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586" w:author="Лоскутов Дмитрий Андреевич" w:date="2018-11-20T16:16:00Z"/>
                <w:moveFrom w:id="5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88" w:author="Лоскутов Дмитрий Андреевич" w:date="2018-11-20T16:16:00Z"/>
                <w:moveFrom w:id="58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90" w:author="Тресков Сергей Геннадьевич" w:date="2018-11-20T17:26:00Z">
              <w:ins w:id="59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592" w:author="Лоскутов Дмитрий Андреевич" w:date="2018-11-20T16:16:00Z"/>
                <w:moveFrom w:id="59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94" w:author="Тресков Сергей Геннадьевич" w:date="2018-11-20T17:26:00Z">
              <w:ins w:id="59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596" w:author="Лоскутов Дмитрий Андреевич" w:date="2018-11-20T16:16:00Z"/>
                <w:moveFrom w:id="59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598" w:author="Тресков Сергей Геннадьевич" w:date="2018-11-20T17:26:00Z">
              <w:ins w:id="59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00" w:author="Лоскутов Дмитрий Андреевич" w:date="2018-11-20T16:16:00Z"/>
                <w:moveFrom w:id="60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602" w:author="Тресков Сергей Геннадьевич" w:date="2018-11-20T17:26:00Z">
              <w:ins w:id="60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25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04" w:author="Лоскутов Дмитрий Андреевич" w:date="2018-11-20T16:16:00Z"/>
                <w:moveFrom w:id="60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606" w:author="Тресков Сергей Геннадьевич" w:date="2018-11-20T17:26:00Z">
              <w:ins w:id="60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608" w:author="Лоскутов Дмитрий Андреевич" w:date="2018-11-20T16:16:00Z"/>
                <w:moveFrom w:id="6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10" w:author="Тресков Сергей Геннадьевич" w:date="2018-11-20T17:26:00Z">
              <w:ins w:id="61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1803-01577 - 1803-01601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612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613" w:author="Лоскутов Дмитрий Андреевич" w:date="2018-11-20T16:16:00Z"/>
          <w:trPrChange w:id="614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615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616" w:author="Лоскутов Дмитрий Андреевич" w:date="2018-11-20T16:16:00Z"/>
                <w:moveFrom w:id="61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618" w:author="Лоскутов Дмитрий Андреевич" w:date="2018-11-20T16:26:00Z">
                  <w:rPr>
                    <w:ins w:id="619" w:author="Лоскутов Дмитрий Андреевич" w:date="2018-11-20T16:16:00Z"/>
                    <w:moveFrom w:id="620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621" w:author="Тресков Сергей Геннадьевич" w:date="2018-11-20T17:26:00Z">
              <w:ins w:id="622" w:author="Лоскутов Дмитрий Андреевич" w:date="2018-11-20T16:25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42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623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24" w:author="Лоскутов Дмитрий Андреевич" w:date="2018-11-20T16:16:00Z"/>
                <w:moveFrom w:id="62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26" w:author="Тресков Сергей Геннадьевич" w:date="2018-11-20T17:26:00Z">
              <w:ins w:id="62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ТС624.1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628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29" w:author="Лоскутов Дмитрий Андреевич" w:date="2018-11-20T16:16:00Z"/>
                <w:moveFrom w:id="63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31" w:author="Тресков Сергей Геннадьевич" w:date="2018-11-20T17:26:00Z">
              <w:ins w:id="63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1112-02912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33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634" w:author="Лоскутов Дмитрий Андреевич" w:date="2018-11-20T16:16:00Z"/>
                <w:moveFrom w:id="63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36" w:author="Тресков Сергей Геннадьевич" w:date="2018-11-20T17:26:00Z">
              <w:ins w:id="63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38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39" w:author="Лоскутов Дмитрий Андреевич" w:date="2018-11-20T16:16:00Z"/>
                <w:moveFrom w:id="64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641" w:author="Тресков Сергей Геннадьевич" w:date="2018-11-20T17:26:00Z">
              <w:ins w:id="64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43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44" w:author="Лоскутов Дмитрий Андреевич" w:date="2018-11-20T16:16:00Z"/>
                <w:moveFrom w:id="64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646" w:author="Тресков Сергей Геннадьевич" w:date="2018-11-20T17:26:00Z">
              <w:ins w:id="64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648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649" w:author="Лоскутов Дмитрий Андреевич" w:date="2018-11-20T16:16:00Z"/>
                <w:moveFrom w:id="65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51" w:author="Тресков Сергей Геннадьевич" w:date="2018-11-20T17:26:00Z">
              <w:ins w:id="65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653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654" w:author="Лоскутов Дмитрий Андреевич" w:date="2018-11-20T16:16:00Z"/>
                <w:moveFrom w:id="65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56" w:author="Лоскутов Дмитрий Андреевич" w:date="2018-11-20T16:16:00Z"/>
                <w:moveFrom w:id="65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58" w:author="Тресков Сергей Геннадьевич" w:date="2018-11-20T17:26:00Z">
              <w:ins w:id="65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60" w:author="Лоскутов Дмитрий Андреевич" w:date="2018-11-20T16:16:00Z"/>
                <w:moveFrom w:id="66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62" w:author="Тресков Сергей Геннадьевич" w:date="2018-11-20T17:26:00Z">
              <w:ins w:id="66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664" w:author="Лоскутов Дмитрий Андреевич" w:date="2018-11-20T16:16:00Z"/>
                <w:moveFrom w:id="66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66" w:author="Тресков Сергей Геннадьевич" w:date="2018-11-20T17:26:00Z">
              <w:ins w:id="66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68" w:author="Лоскутов Дмитрий Андреевич" w:date="2018-11-20T16:16:00Z"/>
                <w:moveFrom w:id="66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670" w:author="Тресков Сергей Геннадьевич" w:date="2018-11-20T17:26:00Z">
              <w:ins w:id="67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72" w:author="Лоскутов Дмитрий Андреевич" w:date="2018-11-20T16:16:00Z"/>
                <w:moveFrom w:id="67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674" w:author="Тресков Сергей Геннадьевич" w:date="2018-11-20T17:26:00Z">
              <w:ins w:id="67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WMC6M0J129V4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676" w:author="Лоскутов Дмитрий Андреевич" w:date="2018-11-20T16:16:00Z"/>
                <w:moveFrom w:id="67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78" w:author="Тресков Сергей Геннадьевич" w:date="2018-11-20T17:26:00Z">
              <w:ins w:id="67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1803-02792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680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681" w:author="Лоскутов Дмитрий Андреевич" w:date="2018-11-20T16:16:00Z"/>
                <w:moveFrom w:id="68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83" w:author="Лоскутов Дмитрий Андреевич" w:date="2018-11-20T16:16:00Z"/>
                <w:moveFrom w:id="68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85" w:author="Тресков Сергей Геннадьевич" w:date="2018-11-20T17:26:00Z">
              <w:ins w:id="68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87" w:author="Лоскутов Дмитрий Андреевич" w:date="2018-11-20T16:16:00Z"/>
                <w:moveFrom w:id="68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89" w:author="Тресков Сергей Геннадьевич" w:date="2018-11-20T17:26:00Z">
              <w:ins w:id="69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691" w:author="Лоскутов Дмитрий Андреевич" w:date="2018-11-20T16:16:00Z"/>
                <w:moveFrom w:id="69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693" w:author="Тресков Сергей Геннадьевич" w:date="2018-11-20T17:26:00Z">
              <w:ins w:id="69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95" w:author="Лоскутов Дмитрий Андреевич" w:date="2018-11-20T16:16:00Z"/>
                <w:moveFrom w:id="69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697" w:author="Тресков Сергей Геннадьевич" w:date="2018-11-20T17:26:00Z">
              <w:ins w:id="69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699" w:author="Лоскутов Дмитрий Андреевич" w:date="2018-11-20T16:16:00Z"/>
                <w:moveFrom w:id="70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701" w:author="Тресков Сергей Геннадьевич" w:date="2018-11-20T17:26:00Z">
              <w:ins w:id="70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703" w:author="Лоскутов Дмитрий Андреевич" w:date="2018-11-20T16:16:00Z"/>
                <w:moveFrom w:id="70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05" w:author="Тресков Сергей Геннадьевич" w:date="2018-11-20T17:26:00Z">
              <w:ins w:id="70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1803-02739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707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708" w:author="Лоскутов Дмитрий Андреевич" w:date="2018-11-20T16:16:00Z"/>
                <w:moveFrom w:id="7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10" w:author="Лоскутов Дмитрий Андреевич" w:date="2018-11-20T16:16:00Z"/>
                <w:moveFrom w:id="7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12" w:author="Тресков Сергей Геннадьевич" w:date="2018-11-20T17:26:00Z">
              <w:ins w:id="71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14" w:author="Лоскутов Дмитрий Андреевич" w:date="2018-11-20T16:16:00Z"/>
                <w:moveFrom w:id="71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16" w:author="Тресков Сергей Геннадьевич" w:date="2018-11-20T17:26:00Z">
              <w:ins w:id="71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718" w:author="Лоскутов Дмитрий Андреевич" w:date="2018-11-20T16:16:00Z"/>
                <w:moveFrom w:id="71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20" w:author="Тресков Сергей Геннадьевич" w:date="2018-11-20T17:26:00Z">
              <w:ins w:id="72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22" w:author="Лоскутов Дмитрий Андреевич" w:date="2018-11-20T16:16:00Z"/>
                <w:moveFrom w:id="72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724" w:author="Тресков Сергей Геннадьевич" w:date="2018-11-20T17:26:00Z">
              <w:ins w:id="72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26" w:author="Лоскутов Дмитрий Андреевич" w:date="2018-11-20T16:16:00Z"/>
                <w:moveFrom w:id="72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728" w:author="Тресков Сергей Геннадьевич" w:date="2018-11-20T17:26:00Z">
              <w:ins w:id="72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730" w:author="Лоскутов Дмитрий Андреевич" w:date="2018-11-20T16:16:00Z"/>
                <w:moveFrom w:id="7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32" w:author="Тресков Сергей Геннадьевич" w:date="2018-11-20T17:26:00Z">
              <w:ins w:id="73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1803-01602 - 1803-01631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734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735" w:author="Лоскутов Дмитрий Андреевич" w:date="2018-11-20T16:16:00Z"/>
          <w:trPrChange w:id="736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737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738" w:author="Лоскутов Дмитрий Андреевич" w:date="2018-11-20T16:16:00Z"/>
                <w:moveFrom w:id="73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740" w:author="Лоскутов Дмитрий Андреевич" w:date="2018-11-20T16:26:00Z">
                  <w:rPr>
                    <w:ins w:id="741" w:author="Лоскутов Дмитрий Андреевич" w:date="2018-11-20T16:16:00Z"/>
                    <w:moveFrom w:id="742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743" w:author="Тресков Сергей Геннадьевич" w:date="2018-11-20T17:26:00Z">
              <w:ins w:id="744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43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745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46" w:author="Лоскутов Дмитрий Андреевич" w:date="2018-11-20T16:16:00Z"/>
                <w:moveFrom w:id="74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48" w:author="Тресков Сергей Геннадьевич" w:date="2018-11-20T17:26:00Z">
              <w:ins w:id="74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ТС624.1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750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51" w:author="Лоскутов Дмитрий Андреевич" w:date="2018-11-20T16:16:00Z"/>
                <w:moveFrom w:id="75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53" w:author="Тресков Сергей Геннадьевич" w:date="2018-11-20T17:26:00Z">
              <w:ins w:id="75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1112-02913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755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756" w:author="Лоскутов Дмитрий Андреевич" w:date="2018-11-20T16:16:00Z"/>
                <w:moveFrom w:id="75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58" w:author="Тресков Сергей Геннадьевич" w:date="2018-11-20T17:26:00Z">
              <w:ins w:id="75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760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61" w:author="Лоскутов Дмитрий Андреевич" w:date="2018-11-20T16:16:00Z"/>
                <w:moveFrom w:id="76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763" w:author="Тресков Сергей Геннадьевич" w:date="2018-11-20T17:26:00Z">
              <w:ins w:id="76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765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66" w:author="Лоскутов Дмитрий Андреевич" w:date="2018-11-20T16:16:00Z"/>
                <w:moveFrom w:id="76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768" w:author="Тресков Сергей Геннадьевич" w:date="2018-11-20T17:26:00Z">
              <w:ins w:id="7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770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771" w:author="Лоскутов Дмитрий Андреевич" w:date="2018-11-20T16:16:00Z"/>
                <w:moveFrom w:id="77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73" w:author="Тресков Сергей Геннадьевич" w:date="2018-11-20T17:26:00Z">
              <w:ins w:id="77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775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776" w:author="Лоскутов Дмитрий Андреевич" w:date="2018-11-20T16:16:00Z"/>
                <w:moveFrom w:id="77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78" w:author="Лоскутов Дмитрий Андреевич" w:date="2018-11-20T16:16:00Z"/>
                <w:moveFrom w:id="77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80" w:author="Тресков Сергей Геннадьевич" w:date="2018-11-20T17:26:00Z">
              <w:ins w:id="78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82" w:author="Лоскутов Дмитрий Андреевич" w:date="2018-11-20T16:16:00Z"/>
                <w:moveFrom w:id="78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84" w:author="Тресков Сергей Геннадьевич" w:date="2018-11-20T17:26:00Z">
              <w:ins w:id="78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786" w:author="Лоскутов Дмитрий Андреевич" w:date="2018-11-20T16:16:00Z"/>
                <w:moveFrom w:id="7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788" w:author="Тресков Сергей Геннадьевич" w:date="2018-11-20T17:26:00Z">
              <w:ins w:id="78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90" w:author="Лоскутов Дмитрий Андреевич" w:date="2018-11-20T16:16:00Z"/>
                <w:moveFrom w:id="79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792" w:author="Тресков Сергей Геннадьевич" w:date="2018-11-20T17:26:00Z">
              <w:ins w:id="79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794" w:author="Лоскутов Дмитрий Андреевич" w:date="2018-11-20T16:16:00Z"/>
                <w:moveFrom w:id="79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796" w:author="Тресков Сергей Геннадьевич" w:date="2018-11-20T17:26:00Z">
              <w:ins w:id="79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WMC6M0J0PDWV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798" w:author="Лоскутов Дмитрий Андреевич" w:date="2018-11-20T16:16:00Z"/>
                <w:moveFrom w:id="79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00" w:author="Тресков Сергей Геннадьевич" w:date="2018-11-20T17:26:00Z">
              <w:ins w:id="80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1803-02793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802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803" w:author="Лоскутов Дмитрий Андреевич" w:date="2018-11-20T16:16:00Z"/>
                <w:moveFrom w:id="80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05" w:author="Лоскутов Дмитрий Андреевич" w:date="2018-11-20T16:16:00Z"/>
                <w:moveFrom w:id="80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07" w:author="Тресков Сергей Геннадьевич" w:date="2018-11-20T17:26:00Z">
              <w:ins w:id="80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09" w:author="Лоскутов Дмитрий Андреевич" w:date="2018-11-20T16:16:00Z"/>
                <w:moveFrom w:id="81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11" w:author="Тресков Сергей Геннадьевич" w:date="2018-11-20T17:26:00Z">
              <w:ins w:id="81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813" w:author="Лоскутов Дмитрий Андреевич" w:date="2018-11-20T16:16:00Z"/>
                <w:moveFrom w:id="81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15" w:author="Тресков Сергей Геннадьевич" w:date="2018-11-20T17:26:00Z">
              <w:ins w:id="81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17" w:author="Лоскутов Дмитрий Андреевич" w:date="2018-11-20T16:16:00Z"/>
                <w:moveFrom w:id="81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819" w:author="Тресков Сергей Геннадьевич" w:date="2018-11-20T17:26:00Z">
              <w:ins w:id="82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21" w:author="Лоскутов Дмитрий Андреевич" w:date="2018-11-20T16:16:00Z"/>
                <w:moveFrom w:id="82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823" w:author="Тресков Сергей Геннадьевич" w:date="2018-11-20T17:26:00Z">
              <w:ins w:id="82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825" w:author="Лоскутов Дмитрий Андреевич" w:date="2018-11-20T16:16:00Z"/>
                <w:moveFrom w:id="8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27" w:author="Тресков Сергей Геннадьевич" w:date="2018-11-20T17:26:00Z">
              <w:ins w:id="82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1803-02740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829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830" w:author="Лоскутов Дмитрий Андреевич" w:date="2018-11-20T16:16:00Z"/>
                <w:moveFrom w:id="8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32" w:author="Лоскутов Дмитрий Андреевич" w:date="2018-11-20T16:16:00Z"/>
                <w:moveFrom w:id="8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34" w:author="Тресков Сергей Геннадьевич" w:date="2018-11-20T17:26:00Z">
              <w:ins w:id="83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36" w:author="Лоскутов Дмитрий Андреевич" w:date="2018-11-20T16:16:00Z"/>
                <w:moveFrom w:id="83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38" w:author="Тресков Сергей Геннадьевич" w:date="2018-11-20T17:26:00Z">
              <w:ins w:id="83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840" w:author="Лоскутов Дмитрий Андреевич" w:date="2018-11-20T16:16:00Z"/>
                <w:moveFrom w:id="84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42" w:author="Тресков Сергей Геннадьевич" w:date="2018-11-20T17:26:00Z">
              <w:ins w:id="84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44" w:author="Лоскутов Дмитрий Андреевич" w:date="2018-11-20T16:16:00Z"/>
                <w:moveFrom w:id="84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846" w:author="Тресков Сергей Геннадьевич" w:date="2018-11-20T17:26:00Z">
              <w:ins w:id="84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48" w:author="Лоскутов Дмитрий Андреевич" w:date="2018-11-20T16:16:00Z"/>
                <w:moveFrom w:id="84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850" w:author="Тресков Сергей Геннадьевич" w:date="2018-11-20T17:26:00Z">
              <w:ins w:id="85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852" w:author="Лоскутов Дмитрий Андреевич" w:date="2018-11-20T16:16:00Z"/>
                <w:moveFrom w:id="8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54" w:author="Тресков Сергей Геннадьевич" w:date="2018-11-20T17:26:00Z">
              <w:ins w:id="85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1803-01632 - 1803-01661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856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857" w:author="Лоскутов Дмитрий Андреевич" w:date="2018-11-20T16:16:00Z"/>
          <w:trPrChange w:id="858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859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860" w:author="Лоскутов Дмитрий Андреевич" w:date="2018-11-20T16:16:00Z"/>
                <w:moveFrom w:id="86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862" w:author="Лоскутов Дмитрий Андреевич" w:date="2018-11-20T16:26:00Z">
                  <w:rPr>
                    <w:ins w:id="863" w:author="Лоскутов Дмитрий Андреевич" w:date="2018-11-20T16:16:00Z"/>
                    <w:moveFrom w:id="864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865" w:author="Тресков Сергей Геннадьевич" w:date="2018-11-20T17:26:00Z">
              <w:ins w:id="866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44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867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68" w:author="Лоскутов Дмитрий Андреевич" w:date="2018-11-20T16:16:00Z"/>
                <w:moveFrom w:id="86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70" w:author="Тресков Сергей Геннадьевич" w:date="2018-11-20T17:26:00Z">
              <w:ins w:id="87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ТС624.1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872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73" w:author="Лоскутов Дмитрий Андреевич" w:date="2018-11-20T16:16:00Z"/>
                <w:moveFrom w:id="87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75" w:author="Тресков Сергей Геннадьевич" w:date="2018-11-20T17:26:00Z">
              <w:ins w:id="87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1112-02914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877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878" w:author="Лоскутов Дмитрий Андреевич" w:date="2018-11-20T16:16:00Z"/>
                <w:moveFrom w:id="87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80" w:author="Тресков Сергей Геннадьевич" w:date="2018-11-20T17:26:00Z">
              <w:ins w:id="88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882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83" w:author="Лоскутов Дмитрий Андреевич" w:date="2018-11-20T16:16:00Z"/>
                <w:moveFrom w:id="88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885" w:author="Тресков Сергей Геннадьевич" w:date="2018-11-20T17:26:00Z">
              <w:ins w:id="88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887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888" w:author="Лоскутов Дмитрий Андреевич" w:date="2018-11-20T16:16:00Z"/>
                <w:moveFrom w:id="88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890" w:author="Тресков Сергей Геннадьевич" w:date="2018-11-20T17:26:00Z">
              <w:ins w:id="89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892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893" w:author="Лоскутов Дмитрий Андреевич" w:date="2018-11-20T16:16:00Z"/>
                <w:moveFrom w:id="89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895" w:author="Тресков Сергей Геннадьевич" w:date="2018-11-20T17:26:00Z">
              <w:ins w:id="89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897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898" w:author="Лоскутов Дмитрий Андреевич" w:date="2018-11-20T16:16:00Z"/>
                <w:moveFrom w:id="89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00" w:author="Лоскутов Дмитрий Андреевич" w:date="2018-11-20T16:16:00Z"/>
                <w:moveFrom w:id="90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02" w:author="Тресков Сергей Геннадьевич" w:date="2018-11-20T17:26:00Z">
              <w:ins w:id="90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04" w:author="Лоскутов Дмитрий Андреевич" w:date="2018-11-20T16:16:00Z"/>
                <w:moveFrom w:id="90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06" w:author="Тресков Сергей Геннадьевич" w:date="2018-11-20T17:26:00Z">
              <w:ins w:id="90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908" w:author="Лоскутов Дмитрий Андреевич" w:date="2018-11-20T16:16:00Z"/>
                <w:moveFrom w:id="9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10" w:author="Тресков Сергей Геннадьевич" w:date="2018-11-20T17:26:00Z">
              <w:ins w:id="91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12" w:author="Лоскутов Дмитрий Андреевич" w:date="2018-11-20T16:16:00Z"/>
                <w:moveFrom w:id="91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914" w:author="Тресков Сергей Геннадьевич" w:date="2018-11-20T17:26:00Z">
              <w:ins w:id="91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16" w:author="Лоскутов Дмитрий Андреевич" w:date="2018-11-20T16:16:00Z"/>
                <w:moveFrom w:id="91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918" w:author="Тресков Сергей Геннадьевич" w:date="2018-11-20T17:26:00Z">
              <w:ins w:id="91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WMC6M0J03UFH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920" w:author="Лоскутов Дмитрий Андреевич" w:date="2018-11-20T16:16:00Z"/>
                <w:moveFrom w:id="9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22" w:author="Тресков Сергей Геннадьевич" w:date="2018-11-20T17:26:00Z">
              <w:ins w:id="92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1803-02794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924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925" w:author="Лоскутов Дмитрий Андреевич" w:date="2018-11-20T16:16:00Z"/>
                <w:moveFrom w:id="9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27" w:author="Лоскутов Дмитрий Андреевич" w:date="2018-11-20T16:16:00Z"/>
                <w:moveFrom w:id="92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29" w:author="Тресков Сергей Геннадьевич" w:date="2018-11-20T17:26:00Z">
              <w:ins w:id="93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31" w:author="Лоскутов Дмитрий Андреевич" w:date="2018-11-20T16:16:00Z"/>
                <w:moveFrom w:id="93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33" w:author="Тресков Сергей Геннадьевич" w:date="2018-11-20T17:26:00Z">
              <w:ins w:id="93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935" w:author="Лоскутов Дмитрий Андреевич" w:date="2018-11-20T16:16:00Z"/>
                <w:moveFrom w:id="93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37" w:author="Тресков Сергей Геннадьевич" w:date="2018-11-20T17:26:00Z">
              <w:ins w:id="93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39" w:author="Лоскутов Дмитрий Андреевич" w:date="2018-11-20T16:16:00Z"/>
                <w:moveFrom w:id="94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941" w:author="Тресков Сергей Геннадьевич" w:date="2018-11-20T17:26:00Z">
              <w:ins w:id="94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43" w:author="Лоскутов Дмитрий Андреевич" w:date="2018-11-20T16:16:00Z"/>
                <w:moveFrom w:id="94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945" w:author="Тресков Сергей Геннадьевич" w:date="2018-11-20T17:26:00Z">
              <w:ins w:id="94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947" w:author="Лоскутов Дмитрий Андреевич" w:date="2018-11-20T16:16:00Z"/>
                <w:moveFrom w:id="94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49" w:author="Тресков Сергей Геннадьевич" w:date="2018-11-20T17:26:00Z">
              <w:ins w:id="95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1803-02741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951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952" w:author="Лоскутов Дмитрий Андреевич" w:date="2018-11-20T16:16:00Z"/>
                <w:moveFrom w:id="9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54" w:author="Лоскутов Дмитрий Андреевич" w:date="2018-11-20T16:16:00Z"/>
                <w:moveFrom w:id="95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56" w:author="Тресков Сергей Геннадьевич" w:date="2018-11-20T17:26:00Z">
              <w:ins w:id="95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58" w:author="Лоскутов Дмитрий Андреевич" w:date="2018-11-20T16:16:00Z"/>
                <w:moveFrom w:id="95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60" w:author="Тресков Сергей Геннадьевич" w:date="2018-11-20T17:26:00Z">
              <w:ins w:id="96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962" w:author="Лоскутов Дмитрий Андреевич" w:date="2018-11-20T16:16:00Z"/>
                <w:moveFrom w:id="96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64" w:author="Тресков Сергей Геннадьевич" w:date="2018-11-20T17:26:00Z">
              <w:ins w:id="96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66" w:author="Лоскутов Дмитрий Андреевич" w:date="2018-11-20T16:16:00Z"/>
                <w:moveFrom w:id="96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968" w:author="Тресков Сергей Геннадьевич" w:date="2018-11-20T17:26:00Z">
              <w:ins w:id="9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70" w:author="Лоскутов Дмитрий Андреевич" w:date="2018-11-20T16:16:00Z"/>
                <w:moveFrom w:id="97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972" w:author="Тресков Сергей Геннадьевич" w:date="2018-11-20T17:26:00Z">
              <w:ins w:id="97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974" w:author="Лоскутов Дмитрий Андреевич" w:date="2018-11-20T16:16:00Z"/>
                <w:moveFrom w:id="97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76" w:author="Тресков Сергей Геннадьевич" w:date="2018-11-20T17:26:00Z">
              <w:ins w:id="97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1803-01662 - 1803-01691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978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979" w:author="Лоскутов Дмитрий Андреевич" w:date="2018-11-20T16:16:00Z"/>
          <w:trPrChange w:id="980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981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982" w:author="Лоскутов Дмитрий Андреевич" w:date="2018-11-20T16:16:00Z"/>
                <w:moveFrom w:id="98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984" w:author="Лоскутов Дмитрий Андреевич" w:date="2018-11-20T16:26:00Z">
                  <w:rPr>
                    <w:ins w:id="985" w:author="Лоскутов Дмитрий Андреевич" w:date="2018-11-20T16:16:00Z"/>
                    <w:moveFrom w:id="986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987" w:author="Тресков Сергей Геннадьевич" w:date="2018-11-20T17:26:00Z">
              <w:ins w:id="988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45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989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90" w:author="Лоскутов Дмитрий Андреевич" w:date="2018-11-20T16:16:00Z"/>
                <w:moveFrom w:id="99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92" w:author="Тресков Сергей Геннадьевич" w:date="2018-11-20T17:26:00Z">
              <w:ins w:id="99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ТС624.1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994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995" w:author="Лоскутов Дмитрий Андреевич" w:date="2018-11-20T16:16:00Z"/>
                <w:moveFrom w:id="99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997" w:author="Тресков Сергей Геннадьевич" w:date="2018-11-20T17:26:00Z">
              <w:ins w:id="99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1112-02915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999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000" w:author="Лоскутов Дмитрий Андреевич" w:date="2018-11-20T16:16:00Z"/>
                <w:moveFrom w:id="100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02" w:author="Тресков Сергей Геннадьевич" w:date="2018-11-20T17:26:00Z">
              <w:ins w:id="100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004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05" w:author="Лоскутов Дмитрий Андреевич" w:date="2018-11-20T16:16:00Z"/>
                <w:moveFrom w:id="100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007" w:author="Тресков Сергей Геннадьевич" w:date="2018-11-20T17:26:00Z">
              <w:ins w:id="100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009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10" w:author="Лоскутов Дмитрий Андреевич" w:date="2018-11-20T16:16:00Z"/>
                <w:moveFrom w:id="101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012" w:author="Тресков Сергей Геннадьевич" w:date="2018-11-20T17:26:00Z">
              <w:ins w:id="101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014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015" w:author="Лоскутов Дмитрий Андреевич" w:date="2018-11-20T16:16:00Z"/>
                <w:moveFrom w:id="101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17" w:author="Тресков Сергей Геннадьевич" w:date="2018-11-20T17:26:00Z">
              <w:ins w:id="101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019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020" w:author="Лоскутов Дмитрий Андреевич" w:date="2018-11-20T16:16:00Z"/>
                <w:moveFrom w:id="10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22" w:author="Лоскутов Дмитрий Андреевич" w:date="2018-11-20T16:16:00Z"/>
                <w:moveFrom w:id="102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24" w:author="Тресков Сергей Геннадьевич" w:date="2018-11-20T17:26:00Z">
              <w:ins w:id="102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26" w:author="Лоскутов Дмитрий Андреевич" w:date="2018-11-20T16:16:00Z"/>
                <w:moveFrom w:id="102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28" w:author="Тресков Сергей Геннадьевич" w:date="2018-11-20T17:26:00Z">
              <w:ins w:id="102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030" w:author="Лоскутов Дмитрий Андреевич" w:date="2018-11-20T16:16:00Z"/>
                <w:moveFrom w:id="10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32" w:author="Тресков Сергей Геннадьевич" w:date="2018-11-20T17:26:00Z">
              <w:ins w:id="103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34" w:author="Лоскутов Дмитрий Андреевич" w:date="2018-11-20T16:16:00Z"/>
                <w:moveFrom w:id="103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036" w:author="Тресков Сергей Геннадьевич" w:date="2018-11-20T17:26:00Z">
              <w:ins w:id="103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38" w:author="Лоскутов Дмитрий Андреевич" w:date="2018-11-20T16:16:00Z"/>
                <w:moveFrom w:id="103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040" w:author="Тресков Сергей Геннадьевич" w:date="2018-11-20T17:26:00Z">
              <w:ins w:id="104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WMC6M0J7VAYX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042" w:author="Лоскутов Дмитрий Андреевич" w:date="2018-11-20T16:16:00Z"/>
                <w:moveFrom w:id="104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44" w:author="Тресков Сергей Геннадьевич" w:date="2018-11-20T17:26:00Z">
              <w:ins w:id="104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1803-02795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046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047" w:author="Лоскутов Дмитрий Андреевич" w:date="2018-11-20T16:16:00Z"/>
                <w:moveFrom w:id="104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49" w:author="Лоскутов Дмитрий Андреевич" w:date="2018-11-20T16:16:00Z"/>
                <w:moveFrom w:id="105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51" w:author="Тресков Сергей Геннадьевич" w:date="2018-11-20T17:26:00Z">
              <w:ins w:id="105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53" w:author="Лоскутов Дмитрий Андреевич" w:date="2018-11-20T16:16:00Z"/>
                <w:moveFrom w:id="105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55" w:author="Тресков Сергей Геннадьевич" w:date="2018-11-20T17:26:00Z">
              <w:ins w:id="105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057" w:author="Лоскутов Дмитрий Андреевич" w:date="2018-11-20T16:16:00Z"/>
                <w:moveFrom w:id="105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59" w:author="Тресков Сергей Геннадьевич" w:date="2018-11-20T17:26:00Z">
              <w:ins w:id="106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61" w:author="Лоскутов Дмитрий Андреевич" w:date="2018-11-20T16:16:00Z"/>
                <w:moveFrom w:id="106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063" w:author="Тресков Сергей Геннадьевич" w:date="2018-11-20T17:26:00Z">
              <w:ins w:id="106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65" w:author="Лоскутов Дмитрий Андреевич" w:date="2018-11-20T16:16:00Z"/>
                <w:moveFrom w:id="106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067" w:author="Тресков Сергей Геннадьевич" w:date="2018-11-20T17:26:00Z">
              <w:ins w:id="106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069" w:author="Лоскутов Дмитрий Андреевич" w:date="2018-11-20T16:16:00Z"/>
                <w:moveFrom w:id="107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71" w:author="Тресков Сергей Геннадьевич" w:date="2018-11-20T17:26:00Z">
              <w:ins w:id="107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1803-02742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073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074" w:author="Лоскутов Дмитрий Андреевич" w:date="2018-11-20T16:16:00Z"/>
                <w:moveFrom w:id="107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76" w:author="Лоскутов Дмитрий Андреевич" w:date="2018-11-20T16:16:00Z"/>
                <w:moveFrom w:id="107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78" w:author="Тресков Сергей Геннадьевич" w:date="2018-11-20T17:26:00Z">
              <w:ins w:id="107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80" w:author="Лоскутов Дмитрий Андреевич" w:date="2018-11-20T16:16:00Z"/>
                <w:moveFrom w:id="108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82" w:author="Тресков Сергей Геннадьевич" w:date="2018-11-20T17:26:00Z">
              <w:ins w:id="108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084" w:author="Лоскутов Дмитрий Андреевич" w:date="2018-11-20T16:16:00Z"/>
                <w:moveFrom w:id="108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86" w:author="Тресков Сергей Геннадьевич" w:date="2018-11-20T17:26:00Z">
              <w:ins w:id="108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88" w:author="Лоскутов Дмитрий Андреевич" w:date="2018-11-20T16:16:00Z"/>
                <w:moveFrom w:id="108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090" w:author="Тресков Сергей Геннадьевич" w:date="2018-11-20T17:26:00Z">
              <w:ins w:id="109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092" w:author="Лоскутов Дмитрий Андреевич" w:date="2018-11-20T16:16:00Z"/>
                <w:moveFrom w:id="109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094" w:author="Тресков Сергей Геннадьевич" w:date="2018-11-20T17:26:00Z">
              <w:ins w:id="109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096" w:author="Лоскутов Дмитрий Андреевич" w:date="2018-11-20T16:16:00Z"/>
                <w:moveFrom w:id="109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098" w:author="Тресков Сергей Геннадьевич" w:date="2018-11-20T17:26:00Z">
              <w:ins w:id="109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1803-01692 - 1803-01721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100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101" w:author="Лоскутов Дмитрий Андреевич" w:date="2018-11-20T16:16:00Z"/>
          <w:trPrChange w:id="1102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103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1104" w:author="Лоскутов Дмитрий Андреевич" w:date="2018-11-20T16:16:00Z"/>
                <w:moveFrom w:id="110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106" w:author="Лоскутов Дмитрий Андреевич" w:date="2018-11-20T16:26:00Z">
                  <w:rPr>
                    <w:ins w:id="1107" w:author="Лоскутов Дмитрий Андреевич" w:date="2018-11-20T16:16:00Z"/>
                    <w:moveFrom w:id="1108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1109" w:author="Тресков Сергей Геннадьевич" w:date="2018-11-20T17:26:00Z">
              <w:ins w:id="1110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46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111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12" w:author="Лоскутов Дмитрий Андреевич" w:date="2018-11-20T16:16:00Z"/>
                <w:moveFrom w:id="111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14" w:author="Тресков Сергей Геннадьевич" w:date="2018-11-20T17:26:00Z">
              <w:ins w:id="111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ТС624.2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116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17" w:author="Лоскутов Дмитрий Андреевич" w:date="2018-11-20T16:16:00Z"/>
                <w:moveFrom w:id="111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19" w:author="Тресков Сергей Геннадьевич" w:date="2018-11-20T17:26:00Z">
              <w:ins w:id="112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1112-02916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21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122" w:author="Лоскутов Дмитрий Андреевич" w:date="2018-11-20T16:16:00Z"/>
                <w:moveFrom w:id="112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24" w:author="Тресков Сергей Геннадьевич" w:date="2018-11-20T17:26:00Z">
              <w:ins w:id="112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26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27" w:author="Лоскутов Дмитрий Андреевич" w:date="2018-11-20T16:16:00Z"/>
                <w:moveFrom w:id="112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129" w:author="Тресков Сергей Геннадьевич" w:date="2018-11-20T17:26:00Z">
              <w:ins w:id="113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31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32" w:author="Лоскутов Дмитрий Андреевич" w:date="2018-11-20T16:16:00Z"/>
                <w:moveFrom w:id="113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134" w:author="Тресков Сергей Геннадьевич" w:date="2018-11-20T17:26:00Z">
              <w:ins w:id="113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136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137" w:author="Лоскутов Дмитрий Андреевич" w:date="2018-11-20T16:16:00Z"/>
                <w:moveFrom w:id="11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39" w:author="Тресков Сергей Геннадьевич" w:date="2018-11-20T17:26:00Z">
              <w:ins w:id="114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141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142" w:author="Лоскутов Дмитрий Андреевич" w:date="2018-11-20T16:16:00Z"/>
                <w:moveFrom w:id="114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44" w:author="Лоскутов Дмитрий Андреевич" w:date="2018-11-20T16:16:00Z"/>
                <w:moveFrom w:id="114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46" w:author="Тресков Сергей Геннадьевич" w:date="2018-11-20T17:26:00Z">
              <w:ins w:id="114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48" w:author="Лоскутов Дмитрий Андреевич" w:date="2018-11-20T16:16:00Z"/>
                <w:moveFrom w:id="114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50" w:author="Тресков Сергей Геннадьевич" w:date="2018-11-20T17:26:00Z">
              <w:ins w:id="115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152" w:author="Лоскутов Дмитрий Андреевич" w:date="2018-11-20T16:16:00Z"/>
                <w:moveFrom w:id="11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54" w:author="Тресков Сергей Геннадьевич" w:date="2018-11-20T17:26:00Z">
              <w:ins w:id="115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56" w:author="Лоскутов Дмитрий Андреевич" w:date="2018-11-20T16:16:00Z"/>
                <w:moveFrom w:id="115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158" w:author="Тресков Сергей Геннадьевич" w:date="2018-11-20T17:26:00Z">
              <w:ins w:id="115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60" w:author="Лоскутов Дмитрий Андреевич" w:date="2018-11-20T16:16:00Z"/>
                <w:moveFrom w:id="116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162" w:author="Тресков Сергей Геннадьевич" w:date="2018-11-20T17:26:00Z">
              <w:ins w:id="116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WMC6M0J74YJP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164" w:author="Лоскутов Дмитрий Андреевич" w:date="2018-11-20T16:16:00Z"/>
                <w:moveFrom w:id="116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66" w:author="Тресков Сергей Геннадьевич" w:date="2018-11-20T17:26:00Z">
              <w:ins w:id="116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1803-02796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168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169" w:author="Лоскутов Дмитрий Андреевич" w:date="2018-11-20T16:16:00Z"/>
                <w:moveFrom w:id="117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71" w:author="Лоскутов Дмитрий Андреевич" w:date="2018-11-20T16:16:00Z"/>
                <w:moveFrom w:id="117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73" w:author="Тресков Сергей Геннадьевич" w:date="2018-11-20T17:26:00Z">
              <w:ins w:id="117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75" w:author="Лоскутов Дмитрий Андреевич" w:date="2018-11-20T16:16:00Z"/>
                <w:moveFrom w:id="117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77" w:author="Тресков Сергей Геннадьевич" w:date="2018-11-20T17:26:00Z">
              <w:ins w:id="117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179" w:author="Лоскутов Дмитрий Андреевич" w:date="2018-11-20T16:16:00Z"/>
                <w:moveFrom w:id="118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81" w:author="Тресков Сергей Геннадьевич" w:date="2018-11-20T17:26:00Z">
              <w:ins w:id="118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83" w:author="Лоскутов Дмитрий Андреевич" w:date="2018-11-20T16:16:00Z"/>
                <w:moveFrom w:id="118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185" w:author="Тресков Сергей Геннадьевич" w:date="2018-11-20T17:26:00Z">
              <w:ins w:id="118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87" w:author="Лоскутов Дмитрий Андреевич" w:date="2018-11-20T16:16:00Z"/>
                <w:moveFrom w:id="118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189" w:author="Тресков Сергей Геннадьевич" w:date="2018-11-20T17:26:00Z">
              <w:ins w:id="119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191" w:author="Лоскутов Дмитрий Андреевич" w:date="2018-11-20T16:16:00Z"/>
                <w:moveFrom w:id="119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193" w:author="Тресков Сергей Геннадьевич" w:date="2018-11-20T17:26:00Z">
              <w:ins w:id="119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1803-02743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195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196" w:author="Лоскутов Дмитрий Андреевич" w:date="2018-11-20T16:16:00Z"/>
                <w:moveFrom w:id="119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198" w:author="Лоскутов Дмитрий Андреевич" w:date="2018-11-20T16:16:00Z"/>
                <w:moveFrom w:id="119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00" w:author="Тресков Сергей Геннадьевич" w:date="2018-11-20T17:26:00Z">
              <w:ins w:id="120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02" w:author="Лоскутов Дмитрий Андреевич" w:date="2018-11-20T16:16:00Z"/>
                <w:moveFrom w:id="12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04" w:author="Тресков Сергей Геннадьевич" w:date="2018-11-20T17:26:00Z">
              <w:ins w:id="120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206" w:author="Лоскутов Дмитрий Андреевич" w:date="2018-11-20T16:16:00Z"/>
                <w:moveFrom w:id="120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08" w:author="Тресков Сергей Геннадьевич" w:date="2018-11-20T17:26:00Z">
              <w:ins w:id="120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10" w:author="Лоскутов Дмитрий Андреевич" w:date="2018-11-20T16:16:00Z"/>
                <w:moveFrom w:id="121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212" w:author="Тресков Сергей Геннадьевич" w:date="2018-11-20T17:26:00Z">
              <w:ins w:id="121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14" w:author="Лоскутов Дмитрий Андреевич" w:date="2018-11-20T16:16:00Z"/>
                <w:moveFrom w:id="121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216" w:author="Тресков Сергей Геннадьевич" w:date="2018-11-20T17:26:00Z">
              <w:ins w:id="121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218" w:author="Лоскутов Дмитрий Андреевич" w:date="2018-11-20T16:16:00Z"/>
                <w:moveFrom w:id="121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20" w:author="Тресков Сергей Геннадьевич" w:date="2018-11-20T17:26:00Z">
              <w:ins w:id="122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1803-01722 - 1803-01751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222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223" w:author="Лоскутов Дмитрий Андреевич" w:date="2018-11-20T16:16:00Z"/>
          <w:trPrChange w:id="1224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225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1226" w:author="Лоскутов Дмитрий Андреевич" w:date="2018-11-20T16:16:00Z"/>
                <w:moveFrom w:id="122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228" w:author="Лоскутов Дмитрий Андреевич" w:date="2018-11-20T16:26:00Z">
                  <w:rPr>
                    <w:ins w:id="1229" w:author="Лоскутов Дмитрий Андреевич" w:date="2018-11-20T16:16:00Z"/>
                    <w:moveFrom w:id="1230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1231" w:author="Тресков Сергей Геннадьевич" w:date="2018-11-20T17:26:00Z">
              <w:ins w:id="1232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47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233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34" w:author="Лоскутов Дмитрий Андреевич" w:date="2018-11-20T16:16:00Z"/>
                <w:moveFrom w:id="123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36" w:author="Тресков Сергей Геннадьевич" w:date="2018-11-20T17:26:00Z">
              <w:ins w:id="123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ТС624.2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238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39" w:author="Лоскутов Дмитрий Андреевич" w:date="2018-11-20T16:16:00Z"/>
                <w:moveFrom w:id="124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41" w:author="Тресков Сергей Геннадьевич" w:date="2018-11-20T17:26:00Z">
              <w:ins w:id="124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1112-02917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43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244" w:author="Лоскутов Дмитрий Андреевич" w:date="2018-11-20T16:16:00Z"/>
                <w:moveFrom w:id="124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46" w:author="Тресков Сергей Геннадьевич" w:date="2018-11-20T17:26:00Z">
              <w:ins w:id="124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48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49" w:author="Лоскутов Дмитрий Андреевич" w:date="2018-11-20T16:16:00Z"/>
                <w:moveFrom w:id="125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251" w:author="Тресков Сергей Геннадьевич" w:date="2018-11-20T17:26:00Z">
              <w:ins w:id="125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53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54" w:author="Лоскутов Дмитрий Андреевич" w:date="2018-11-20T16:16:00Z"/>
                <w:moveFrom w:id="125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256" w:author="Тресков Сергей Геннадьевич" w:date="2018-11-20T17:26:00Z">
              <w:ins w:id="125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258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259" w:author="Лоскутов Дмитрий Андреевич" w:date="2018-11-20T16:16:00Z"/>
                <w:moveFrom w:id="126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61" w:author="Тресков Сергей Геннадьевич" w:date="2018-11-20T17:26:00Z">
              <w:ins w:id="126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263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264" w:author="Лоскутов Дмитрий Андреевич" w:date="2018-11-20T16:16:00Z"/>
                <w:moveFrom w:id="126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66" w:author="Лоскутов Дмитрий Андреевич" w:date="2018-11-20T16:16:00Z"/>
                <w:moveFrom w:id="126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68" w:author="Тресков Сергей Геннадьевич" w:date="2018-11-20T17:26:00Z">
              <w:ins w:id="12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70" w:author="Лоскутов Дмитрий Андреевич" w:date="2018-11-20T16:16:00Z"/>
                <w:moveFrom w:id="127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72" w:author="Тресков Сергей Геннадьевич" w:date="2018-11-20T17:26:00Z">
              <w:ins w:id="127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274" w:author="Лоскутов Дмитрий Андреевич" w:date="2018-11-20T16:16:00Z"/>
                <w:moveFrom w:id="127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76" w:author="Тресков Сергей Геннадьевич" w:date="2018-11-20T17:26:00Z">
              <w:ins w:id="127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78" w:author="Лоскутов Дмитрий Андреевич" w:date="2018-11-20T16:16:00Z"/>
                <w:moveFrom w:id="127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280" w:author="Тресков Сергей Геннадьевич" w:date="2018-11-20T17:26:00Z">
              <w:ins w:id="128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82" w:author="Лоскутов Дмитрий Андреевич" w:date="2018-11-20T16:16:00Z"/>
                <w:moveFrom w:id="128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284" w:author="Тресков Сергей Геннадьевич" w:date="2018-11-20T17:26:00Z">
              <w:ins w:id="128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WMC6N0K5Z12E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286" w:author="Лоскутов Дмитрий Андреевич" w:date="2018-11-20T16:16:00Z"/>
                <w:moveFrom w:id="12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88" w:author="Тресков Сергей Геннадьевич" w:date="2018-11-20T17:26:00Z">
              <w:ins w:id="128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1803-02797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290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291" w:author="Лоскутов Дмитрий Андреевич" w:date="2018-11-20T16:16:00Z"/>
                <w:moveFrom w:id="129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93" w:author="Лоскутов Дмитрий Андреевич" w:date="2018-11-20T16:16:00Z"/>
                <w:moveFrom w:id="129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95" w:author="Тресков Сергей Геннадьевич" w:date="2018-11-20T17:26:00Z">
              <w:ins w:id="129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297" w:author="Лоскутов Дмитрий Андреевич" w:date="2018-11-20T16:16:00Z"/>
                <w:moveFrom w:id="129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299" w:author="Тресков Сергей Геннадьевич" w:date="2018-11-20T17:26:00Z">
              <w:ins w:id="130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301" w:author="Лоскутов Дмитрий Андреевич" w:date="2018-11-20T16:16:00Z"/>
                <w:moveFrom w:id="130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03" w:author="Тресков Сергей Геннадьевич" w:date="2018-11-20T17:26:00Z">
              <w:ins w:id="130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05" w:author="Лоскутов Дмитрий Андреевич" w:date="2018-11-20T16:16:00Z"/>
                <w:moveFrom w:id="130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307" w:author="Тресков Сергей Геннадьевич" w:date="2018-11-20T17:26:00Z">
              <w:ins w:id="130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09" w:author="Лоскутов Дмитрий Андреевич" w:date="2018-11-20T16:16:00Z"/>
                <w:moveFrom w:id="131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311" w:author="Тресков Сергей Геннадьевич" w:date="2018-11-20T17:26:00Z">
              <w:ins w:id="131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313" w:author="Лоскутов Дмитрий Андреевич" w:date="2018-11-20T16:16:00Z"/>
                <w:moveFrom w:id="131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15" w:author="Тресков Сергей Геннадьевич" w:date="2018-11-20T17:26:00Z">
              <w:ins w:id="131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1803-02744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317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318" w:author="Лоскутов Дмитрий Андреевич" w:date="2018-11-20T16:16:00Z"/>
                <w:moveFrom w:id="131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20" w:author="Лоскутов Дмитрий Андреевич" w:date="2018-11-20T16:16:00Z"/>
                <w:moveFrom w:id="13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22" w:author="Тресков Сергей Геннадьевич" w:date="2018-11-20T17:26:00Z">
              <w:ins w:id="132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24" w:author="Лоскутов Дмитрий Андреевич" w:date="2018-11-20T16:16:00Z"/>
                <w:moveFrom w:id="132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26" w:author="Тресков Сергей Геннадьевич" w:date="2018-11-20T17:26:00Z">
              <w:ins w:id="132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328" w:author="Лоскутов Дмитрий Андреевич" w:date="2018-11-20T16:16:00Z"/>
                <w:moveFrom w:id="132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30" w:author="Тресков Сергей Геннадьевич" w:date="2018-11-20T17:26:00Z">
              <w:ins w:id="133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32" w:author="Лоскутов Дмитрий Андреевич" w:date="2018-11-20T16:16:00Z"/>
                <w:moveFrom w:id="133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334" w:author="Тресков Сергей Геннадьевич" w:date="2018-11-20T17:26:00Z">
              <w:ins w:id="133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36" w:author="Лоскутов Дмитрий Андреевич" w:date="2018-11-20T16:16:00Z"/>
                <w:moveFrom w:id="133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338" w:author="Тресков Сергей Геннадьевич" w:date="2018-11-20T17:26:00Z">
              <w:ins w:id="133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340" w:author="Лоскутов Дмитрий Андреевич" w:date="2018-11-20T16:16:00Z"/>
                <w:moveFrom w:id="134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42" w:author="Тресков Сергей Геннадьевич" w:date="2018-11-20T17:26:00Z">
              <w:ins w:id="134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1803-01752 - 1803-01781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344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345" w:author="Лоскутов Дмитрий Андреевич" w:date="2018-11-20T16:16:00Z"/>
          <w:trPrChange w:id="1346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347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1348" w:author="Лоскутов Дмитрий Андреевич" w:date="2018-11-20T16:16:00Z"/>
                <w:moveFrom w:id="134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350" w:author="Лоскутов Дмитрий Андреевич" w:date="2018-11-20T16:26:00Z">
                  <w:rPr>
                    <w:ins w:id="1351" w:author="Лоскутов Дмитрий Андреевич" w:date="2018-11-20T16:16:00Z"/>
                    <w:moveFrom w:id="1352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1353" w:author="Тресков Сергей Геннадьевич" w:date="2018-11-20T17:26:00Z">
              <w:ins w:id="1354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48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355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56" w:author="Лоскутов Дмитрий Андреевич" w:date="2018-11-20T16:16:00Z"/>
                <w:moveFrom w:id="135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58" w:author="Тресков Сергей Геннадьевич" w:date="2018-11-20T17:26:00Z">
              <w:ins w:id="135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ТС624.3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360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61" w:author="Лоскутов Дмитрий Андреевич" w:date="2018-11-20T16:16:00Z"/>
                <w:moveFrom w:id="136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63" w:author="Тресков Сергей Геннадьевич" w:date="2018-11-20T17:26:00Z">
              <w:ins w:id="136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1112-02918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365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366" w:author="Лоскутов Дмитрий Андреевич" w:date="2018-11-20T16:16:00Z"/>
                <w:moveFrom w:id="136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68" w:author="Тресков Сергей Геннадьевич" w:date="2018-11-20T17:26:00Z">
              <w:ins w:id="13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370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71" w:author="Лоскутов Дмитрий Андреевич" w:date="2018-11-20T16:16:00Z"/>
                <w:moveFrom w:id="137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373" w:author="Тресков Сергей Геннадьевич" w:date="2018-11-20T17:26:00Z">
              <w:ins w:id="137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375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76" w:author="Лоскутов Дмитрий Андреевич" w:date="2018-11-20T16:16:00Z"/>
                <w:moveFrom w:id="137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378" w:author="Тресков Сергей Геннадьевич" w:date="2018-11-20T17:26:00Z">
              <w:ins w:id="137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380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381" w:author="Лоскутов Дмитрий Андреевич" w:date="2018-11-20T16:16:00Z"/>
                <w:moveFrom w:id="138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83" w:author="Тресков Сергей Геннадьевич" w:date="2018-11-20T17:26:00Z">
              <w:ins w:id="138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385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386" w:author="Лоскутов Дмитрий Андреевич" w:date="2018-11-20T16:16:00Z"/>
                <w:moveFrom w:id="13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88" w:author="Лоскутов Дмитрий Андреевич" w:date="2018-11-20T16:16:00Z"/>
                <w:moveFrom w:id="138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90" w:author="Тресков Сергей Геннадьевич" w:date="2018-11-20T17:26:00Z">
              <w:ins w:id="139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392" w:author="Лоскутов Дмитрий Андреевич" w:date="2018-11-20T16:16:00Z"/>
                <w:moveFrom w:id="139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94" w:author="Тресков Сергей Геннадьевич" w:date="2018-11-20T17:26:00Z">
              <w:ins w:id="139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396" w:author="Лоскутов Дмитрий Андреевич" w:date="2018-11-20T16:16:00Z"/>
                <w:moveFrom w:id="139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398" w:author="Тресков Сергей Геннадьевич" w:date="2018-11-20T17:26:00Z">
              <w:ins w:id="139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00" w:author="Лоскутов Дмитрий Андреевич" w:date="2018-11-20T16:16:00Z"/>
                <w:moveFrom w:id="140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402" w:author="Тресков Сергей Геннадьевич" w:date="2018-11-20T17:26:00Z">
              <w:ins w:id="140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04" w:author="Лоскутов Дмитрий Андреевич" w:date="2018-11-20T16:16:00Z"/>
                <w:moveFrom w:id="140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406" w:author="Тресков Сергей Геннадьевич" w:date="2018-11-20T17:26:00Z">
              <w:ins w:id="140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WMC6M0J4TLWL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408" w:author="Лоскутов Дмитрий Андреевич" w:date="2018-11-20T16:16:00Z"/>
                <w:moveFrom w:id="14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10" w:author="Тресков Сергей Геннадьевич" w:date="2018-11-20T17:26:00Z">
              <w:ins w:id="141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1803-02798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412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413" w:author="Лоскутов Дмитрий Андреевич" w:date="2018-11-20T16:16:00Z"/>
                <w:moveFrom w:id="141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15" w:author="Лоскутов Дмитрий Андреевич" w:date="2018-11-20T16:16:00Z"/>
                <w:moveFrom w:id="141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17" w:author="Тресков Сергей Геннадьевич" w:date="2018-11-20T17:26:00Z">
              <w:ins w:id="141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19" w:author="Лоскутов Дмитрий Андреевич" w:date="2018-11-20T16:16:00Z"/>
                <w:moveFrom w:id="142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21" w:author="Тресков Сергей Геннадьевич" w:date="2018-11-20T17:26:00Z">
              <w:ins w:id="142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423" w:author="Лоскутов Дмитрий Андреевич" w:date="2018-11-20T16:16:00Z"/>
                <w:moveFrom w:id="142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25" w:author="Тресков Сергей Геннадьевич" w:date="2018-11-20T17:26:00Z">
              <w:ins w:id="142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27" w:author="Лоскутов Дмитрий Андреевич" w:date="2018-11-20T16:16:00Z"/>
                <w:moveFrom w:id="142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429" w:author="Тресков Сергей Геннадьевич" w:date="2018-11-20T17:26:00Z">
              <w:ins w:id="143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31" w:author="Лоскутов Дмитрий Андреевич" w:date="2018-11-20T16:16:00Z"/>
                <w:moveFrom w:id="143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433" w:author="Тресков Сергей Геннадьевич" w:date="2018-11-20T17:26:00Z">
              <w:ins w:id="143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435" w:author="Лоскутов Дмитрий Андреевич" w:date="2018-11-20T16:16:00Z"/>
                <w:moveFrom w:id="143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37" w:author="Тресков Сергей Геннадьевич" w:date="2018-11-20T17:26:00Z">
              <w:ins w:id="143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1803-02745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439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440" w:author="Лоскутов Дмитрий Андреевич" w:date="2018-11-20T16:16:00Z"/>
                <w:moveFrom w:id="144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42" w:author="Лоскутов Дмитрий Андреевич" w:date="2018-11-20T16:16:00Z"/>
                <w:moveFrom w:id="144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44" w:author="Тресков Сергей Геннадьевич" w:date="2018-11-20T17:26:00Z">
              <w:ins w:id="144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46" w:author="Лоскутов Дмитрий Андреевич" w:date="2018-11-20T16:16:00Z"/>
                <w:moveFrom w:id="144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48" w:author="Тресков Сергей Геннадьевич" w:date="2018-11-20T17:26:00Z">
              <w:ins w:id="144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450" w:author="Лоскутов Дмитрий Андреевич" w:date="2018-11-20T16:16:00Z"/>
                <w:moveFrom w:id="145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52" w:author="Тресков Сергей Геннадьевич" w:date="2018-11-20T17:26:00Z">
              <w:ins w:id="145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54" w:author="Лоскутов Дмитрий Андреевич" w:date="2018-11-20T16:16:00Z"/>
                <w:moveFrom w:id="145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456" w:author="Тресков Сергей Геннадьевич" w:date="2018-11-20T17:26:00Z">
              <w:ins w:id="145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58" w:author="Лоскутов Дмитрий Андреевич" w:date="2018-11-20T16:16:00Z"/>
                <w:moveFrom w:id="145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460" w:author="Тресков Сергей Геннадьевич" w:date="2018-11-20T17:26:00Z">
              <w:ins w:id="146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462" w:author="Лоскутов Дмитрий Андреевич" w:date="2018-11-20T16:16:00Z"/>
                <w:moveFrom w:id="146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64" w:author="Тресков Сергей Геннадьевич" w:date="2018-11-20T17:26:00Z">
              <w:ins w:id="146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1803-01782 - 1803-01811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466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467" w:author="Лоскутов Дмитрий Андреевич" w:date="2018-11-20T16:16:00Z"/>
          <w:trPrChange w:id="1468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469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1470" w:author="Лоскутов Дмитрий Андреевич" w:date="2018-11-20T16:16:00Z"/>
                <w:moveFrom w:id="147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472" w:author="Лоскутов Дмитрий Андреевич" w:date="2018-11-20T16:26:00Z">
                  <w:rPr>
                    <w:ins w:id="1473" w:author="Лоскутов Дмитрий Андреевич" w:date="2018-11-20T16:16:00Z"/>
                    <w:moveFrom w:id="1474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1475" w:author="Тресков Сергей Геннадьевич" w:date="2018-11-20T17:26:00Z">
              <w:ins w:id="1476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49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477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78" w:author="Лоскутов Дмитрий Андреевич" w:date="2018-11-20T16:16:00Z"/>
                <w:moveFrom w:id="147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80" w:author="Тресков Сергей Геннадьевич" w:date="2018-11-20T17:26:00Z">
              <w:ins w:id="148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ТС624.3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482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83" w:author="Лоскутов Дмитрий Андреевич" w:date="2018-11-20T16:16:00Z"/>
                <w:moveFrom w:id="148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85" w:author="Тресков Сергей Геннадьевич" w:date="2018-11-20T17:26:00Z">
              <w:ins w:id="148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1112-02919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487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488" w:author="Лоскутов Дмитрий Андреевич" w:date="2018-11-20T16:16:00Z"/>
                <w:moveFrom w:id="148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490" w:author="Тресков Сергей Геннадьевич" w:date="2018-11-20T17:26:00Z">
              <w:ins w:id="149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492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93" w:author="Лоскутов Дмитрий Андреевич" w:date="2018-11-20T16:16:00Z"/>
                <w:moveFrom w:id="149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495" w:author="Тресков Сергей Геннадьевич" w:date="2018-11-20T17:26:00Z">
              <w:ins w:id="149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497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498" w:author="Лоскутов Дмитрий Андреевич" w:date="2018-11-20T16:16:00Z"/>
                <w:moveFrom w:id="149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500" w:author="Тресков Сергей Геннадьевич" w:date="2018-11-20T17:26:00Z">
              <w:ins w:id="150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502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503" w:author="Лоскутов Дмитрий Андреевич" w:date="2018-11-20T16:16:00Z"/>
                <w:moveFrom w:id="150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05" w:author="Тресков Сергей Геннадьевич" w:date="2018-11-20T17:26:00Z">
              <w:ins w:id="150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507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508" w:author="Лоскутов Дмитрий Андреевич" w:date="2018-11-20T16:16:00Z"/>
                <w:moveFrom w:id="15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10" w:author="Лоскутов Дмитрий Андреевич" w:date="2018-11-20T16:16:00Z"/>
                <w:moveFrom w:id="15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12" w:author="Тресков Сергей Геннадьевич" w:date="2018-11-20T17:26:00Z">
              <w:ins w:id="151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14" w:author="Лоскутов Дмитрий Андреевич" w:date="2018-11-20T16:16:00Z"/>
                <w:moveFrom w:id="151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16" w:author="Тресков Сергей Геннадьевич" w:date="2018-11-20T17:26:00Z">
              <w:ins w:id="151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518" w:author="Лоскутов Дмитрий Андреевич" w:date="2018-11-20T16:16:00Z"/>
                <w:moveFrom w:id="151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20" w:author="Тресков Сергей Геннадьевич" w:date="2018-11-20T17:26:00Z">
              <w:ins w:id="152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22" w:author="Лоскутов Дмитрий Андреевич" w:date="2018-11-20T16:16:00Z"/>
                <w:moveFrom w:id="152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524" w:author="Тресков Сергей Геннадьевич" w:date="2018-11-20T17:26:00Z">
              <w:ins w:id="152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26" w:author="Лоскутов Дмитрий Андреевич" w:date="2018-11-20T16:16:00Z"/>
                <w:moveFrom w:id="152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528" w:author="Тресков Сергей Геннадьевич" w:date="2018-11-20T17:26:00Z">
              <w:ins w:id="152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WMC6N0K1RA2X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530" w:author="Лоскутов Дмитрий Андреевич" w:date="2018-11-20T16:16:00Z"/>
                <w:moveFrom w:id="15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32" w:author="Тресков Сергей Геннадьевич" w:date="2018-11-20T17:26:00Z">
              <w:ins w:id="153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1803-02799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534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535" w:author="Лоскутов Дмитрий Андреевич" w:date="2018-11-20T16:16:00Z"/>
                <w:moveFrom w:id="153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37" w:author="Лоскутов Дмитрий Андреевич" w:date="2018-11-20T16:16:00Z"/>
                <w:moveFrom w:id="15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39" w:author="Тресков Сергей Геннадьевич" w:date="2018-11-20T17:26:00Z">
              <w:ins w:id="154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41" w:author="Лоскутов Дмитрий Андреевич" w:date="2018-11-20T16:16:00Z"/>
                <w:moveFrom w:id="154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43" w:author="Тресков Сергей Геннадьевич" w:date="2018-11-20T17:26:00Z">
              <w:ins w:id="154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545" w:author="Лоскутов Дмитрий Андреевич" w:date="2018-11-20T16:16:00Z"/>
                <w:moveFrom w:id="154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47" w:author="Тресков Сергей Геннадьевич" w:date="2018-11-20T17:26:00Z">
              <w:ins w:id="154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49" w:author="Лоскутов Дмитрий Андреевич" w:date="2018-11-20T16:16:00Z"/>
                <w:moveFrom w:id="155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551" w:author="Тресков Сергей Геннадьевич" w:date="2018-11-20T17:26:00Z">
              <w:ins w:id="155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53" w:author="Лоскутов Дмитрий Андреевич" w:date="2018-11-20T16:16:00Z"/>
                <w:moveFrom w:id="155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555" w:author="Тресков Сергей Геннадьевич" w:date="2018-11-20T17:26:00Z">
              <w:ins w:id="155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557" w:author="Лоскутов Дмитрий Андреевич" w:date="2018-11-20T16:16:00Z"/>
                <w:moveFrom w:id="155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59" w:author="Тресков Сергей Геннадьевич" w:date="2018-11-20T17:26:00Z">
              <w:ins w:id="156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1803-02746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561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562" w:author="Лоскутов Дмитрий Андреевич" w:date="2018-11-20T16:16:00Z"/>
                <w:moveFrom w:id="156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64" w:author="Лоскутов Дмитрий Андреевич" w:date="2018-11-20T16:16:00Z"/>
                <w:moveFrom w:id="156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66" w:author="Тресков Сергей Геннадьевич" w:date="2018-11-20T17:26:00Z">
              <w:ins w:id="156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68" w:author="Лоскутов Дмитрий Андреевич" w:date="2018-11-20T16:16:00Z"/>
                <w:moveFrom w:id="156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70" w:author="Тресков Сергей Геннадьевич" w:date="2018-11-20T17:26:00Z">
              <w:ins w:id="157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572" w:author="Лоскутов Дмитрий Андреевич" w:date="2018-11-20T16:16:00Z"/>
                <w:moveFrom w:id="157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74" w:author="Тресков Сергей Геннадьевич" w:date="2018-11-20T17:26:00Z">
              <w:ins w:id="157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76" w:author="Лоскутов Дмитрий Андреевич" w:date="2018-11-20T16:16:00Z"/>
                <w:moveFrom w:id="157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578" w:author="Тресков Сергей Геннадьевич" w:date="2018-11-20T17:26:00Z">
              <w:ins w:id="157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580" w:author="Лоскутов Дмитрий Андреевич" w:date="2018-11-20T16:16:00Z"/>
                <w:moveFrom w:id="158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582" w:author="Тресков Сергей Геннадьевич" w:date="2018-11-20T17:26:00Z">
              <w:ins w:id="158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584" w:author="Лоскутов Дмитрий Андреевич" w:date="2018-11-20T16:16:00Z"/>
                <w:moveFrom w:id="158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586" w:author="Тресков Сергей Геннадьевич" w:date="2018-11-20T17:26:00Z">
              <w:ins w:id="158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1803-01812 - 1803-01841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588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589" w:author="Лоскутов Дмитрий Андреевич" w:date="2018-11-20T16:16:00Z"/>
          <w:trPrChange w:id="1590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591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1592" w:author="Лоскутов Дмитрий Андреевич" w:date="2018-11-20T16:16:00Z"/>
                <w:moveFrom w:id="159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594" w:author="Лоскутов Дмитрий Андреевич" w:date="2018-11-20T16:26:00Z">
                  <w:rPr>
                    <w:ins w:id="1595" w:author="Лоскутов Дмитрий Андреевич" w:date="2018-11-20T16:16:00Z"/>
                    <w:moveFrom w:id="1596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1597" w:author="Тресков Сергей Геннадьевич" w:date="2018-11-20T17:26:00Z">
              <w:ins w:id="1598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50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599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00" w:author="Лоскутов Дмитрий Андреевич" w:date="2018-11-20T16:16:00Z"/>
                <w:moveFrom w:id="160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02" w:author="Тресков Сергей Геннадьевич" w:date="2018-11-20T17:26:00Z">
              <w:ins w:id="160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ТС624.4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604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05" w:author="Лоскутов Дмитрий Андреевич" w:date="2018-11-20T16:16:00Z"/>
                <w:moveFrom w:id="160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07" w:author="Тресков Сергей Геннадьевич" w:date="2018-11-20T17:26:00Z">
              <w:ins w:id="160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1111-02884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609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610" w:author="Лоскутов Дмитрий Андреевич" w:date="2018-11-20T16:16:00Z"/>
                <w:moveFrom w:id="16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12" w:author="Тресков Сергей Геннадьевич" w:date="2018-11-20T17:26:00Z">
              <w:ins w:id="161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614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15" w:author="Лоскутов Дмитрий Андреевич" w:date="2018-11-20T16:16:00Z"/>
                <w:moveFrom w:id="161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617" w:author="Тресков Сергей Геннадьевич" w:date="2018-11-20T17:26:00Z">
              <w:ins w:id="161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619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20" w:author="Лоскутов Дмитрий Андреевич" w:date="2018-11-20T16:16:00Z"/>
                <w:moveFrom w:id="162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622" w:author="Тресков Сергей Геннадьевич" w:date="2018-11-20T17:26:00Z">
              <w:ins w:id="162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624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625" w:author="Лоскутов Дмитрий Андреевич" w:date="2018-11-20T16:16:00Z"/>
                <w:moveFrom w:id="16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27" w:author="Тресков Сергей Геннадьевич" w:date="2018-11-20T17:26:00Z">
              <w:ins w:id="162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629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630" w:author="Лоскутов Дмитрий Андреевич" w:date="2018-11-20T16:16:00Z"/>
                <w:moveFrom w:id="16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32" w:author="Лоскутов Дмитрий Андреевич" w:date="2018-11-20T16:16:00Z"/>
                <w:moveFrom w:id="16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34" w:author="Тресков Сергей Геннадьевич" w:date="2018-11-20T17:26:00Z">
              <w:ins w:id="163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36" w:author="Лоскутов Дмитрий Андреевич" w:date="2018-11-20T16:16:00Z"/>
                <w:moveFrom w:id="163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38" w:author="Тресков Сергей Геннадьевич" w:date="2018-11-20T17:26:00Z">
              <w:ins w:id="163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640" w:author="Лоскутов Дмитрий Андреевич" w:date="2018-11-20T16:16:00Z"/>
                <w:moveFrom w:id="164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42" w:author="Тресков Сергей Геннадьевич" w:date="2018-11-20T17:26:00Z">
              <w:ins w:id="164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44" w:author="Лоскутов Дмитрий Андреевич" w:date="2018-11-20T16:16:00Z"/>
                <w:moveFrom w:id="164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646" w:author="Тресков Сергей Геннадьевич" w:date="2018-11-20T17:26:00Z">
              <w:ins w:id="164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48" w:author="Лоскутов Дмитрий Андреевич" w:date="2018-11-20T16:16:00Z"/>
                <w:moveFrom w:id="164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650" w:author="Тресков Сергей Геннадьевич" w:date="2018-11-20T17:26:00Z">
              <w:ins w:id="165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WMC6M0J1Y1TE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652" w:author="Лоскутов Дмитрий Андреевич" w:date="2018-11-20T16:16:00Z"/>
                <w:moveFrom w:id="16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54" w:author="Тресков Сергей Геннадьевич" w:date="2018-11-20T17:26:00Z">
              <w:ins w:id="165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1803-02800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656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657" w:author="Лоскутов Дмитрий Андреевич" w:date="2018-11-20T16:16:00Z"/>
                <w:moveFrom w:id="165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59" w:author="Лоскутов Дмитрий Андреевич" w:date="2018-11-20T16:16:00Z"/>
                <w:moveFrom w:id="166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61" w:author="Тресков Сергей Геннадьевич" w:date="2018-11-20T17:26:00Z">
              <w:ins w:id="166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63" w:author="Лоскутов Дмитрий Андреевич" w:date="2018-11-20T16:16:00Z"/>
                <w:moveFrom w:id="166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65" w:author="Тресков Сергей Геннадьевич" w:date="2018-11-20T17:26:00Z">
              <w:ins w:id="166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667" w:author="Лоскутов Дмитрий Андреевич" w:date="2018-11-20T16:16:00Z"/>
                <w:moveFrom w:id="166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69" w:author="Тресков Сергей Геннадьевич" w:date="2018-11-20T17:26:00Z">
              <w:ins w:id="167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71" w:author="Лоскутов Дмитрий Андреевич" w:date="2018-11-20T16:16:00Z"/>
                <w:moveFrom w:id="167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673" w:author="Тресков Сергей Геннадьевич" w:date="2018-11-20T17:26:00Z">
              <w:ins w:id="167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75" w:author="Лоскутов Дмитрий Андреевич" w:date="2018-11-20T16:16:00Z"/>
                <w:moveFrom w:id="167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677" w:author="Тресков Сергей Геннадьевич" w:date="2018-11-20T17:26:00Z">
              <w:ins w:id="167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679" w:author="Лоскутов Дмитрий Андреевич" w:date="2018-11-20T16:16:00Z"/>
                <w:moveFrom w:id="168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81" w:author="Тресков Сергей Геннадьевич" w:date="2018-11-20T17:26:00Z">
              <w:ins w:id="168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1803-02747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683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684" w:author="Лоскутов Дмитрий Андреевич" w:date="2018-11-20T16:16:00Z"/>
                <w:moveFrom w:id="168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86" w:author="Лоскутов Дмитрий Андреевич" w:date="2018-11-20T16:16:00Z"/>
                <w:moveFrom w:id="16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88" w:author="Тресков Сергей Геннадьевич" w:date="2018-11-20T17:26:00Z">
              <w:ins w:id="168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90" w:author="Лоскутов Дмитрий Андреевич" w:date="2018-11-20T16:16:00Z"/>
                <w:moveFrom w:id="169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92" w:author="Тресков Сергей Геннадьевич" w:date="2018-11-20T17:26:00Z">
              <w:ins w:id="169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694" w:author="Лоскутов Дмитрий Андреевич" w:date="2018-11-20T16:16:00Z"/>
                <w:moveFrom w:id="169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696" w:author="Тресков Сергей Геннадьевич" w:date="2018-11-20T17:26:00Z">
              <w:ins w:id="169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698" w:author="Лоскутов Дмитрий Андреевич" w:date="2018-11-20T16:16:00Z"/>
                <w:moveFrom w:id="169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00" w:author="Тресков Сергей Геннадьевич" w:date="2018-11-20T17:26:00Z">
              <w:ins w:id="170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02" w:author="Лоскутов Дмитрий Андреевич" w:date="2018-11-20T16:16:00Z"/>
                <w:moveFrom w:id="170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04" w:author="Тресков Сергей Геннадьевич" w:date="2018-11-20T17:26:00Z">
              <w:ins w:id="170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706" w:author="Лоскутов Дмитрий Андреевич" w:date="2018-11-20T16:16:00Z"/>
                <w:moveFrom w:id="170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08" w:author="Тресков Сергей Геннадьевич" w:date="2018-11-20T17:26:00Z">
              <w:ins w:id="170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1803-01842 - 1803-01871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710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711" w:author="Лоскутов Дмитрий Андреевич" w:date="2018-11-20T16:16:00Z"/>
          <w:trPrChange w:id="1712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713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1714" w:author="Лоскутов Дмитрий Андреевич" w:date="2018-11-20T16:16:00Z"/>
                <w:moveFrom w:id="171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716" w:author="Лоскутов Дмитрий Андреевич" w:date="2018-11-20T16:26:00Z">
                  <w:rPr>
                    <w:ins w:id="1717" w:author="Лоскутов Дмитрий Андреевич" w:date="2018-11-20T16:16:00Z"/>
                    <w:moveFrom w:id="1718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</w:pPr>
            <w:moveFrom w:id="1719" w:author="Тресков Сергей Геннадьевич" w:date="2018-11-20T17:26:00Z">
              <w:ins w:id="1720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51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721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22" w:author="Лоскутов Дмитрий Андреевич" w:date="2018-11-20T16:16:00Z"/>
                <w:moveFrom w:id="172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24" w:author="Тресков Сергей Геннадьевич" w:date="2018-11-20T17:26:00Z">
              <w:ins w:id="172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ТС624.4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726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27" w:author="Лоскутов Дмитрий Андреевич" w:date="2018-11-20T16:16:00Z"/>
                <w:moveFrom w:id="172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29" w:author="Тресков Сергей Геннадьевич" w:date="2018-11-20T17:26:00Z">
              <w:ins w:id="173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1111-02885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731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732" w:author="Лоскутов Дмитрий Андреевич" w:date="2018-11-20T16:16:00Z"/>
                <w:moveFrom w:id="17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34" w:author="Тресков Сергей Геннадьевич" w:date="2018-11-20T17:26:00Z">
              <w:ins w:id="173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736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37" w:author="Лоскутов Дмитрий Андреевич" w:date="2018-11-20T16:16:00Z"/>
                <w:moveFrom w:id="173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39" w:author="Тресков Сергей Геннадьевич" w:date="2018-11-20T17:26:00Z">
              <w:ins w:id="174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741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42" w:author="Лоскутов Дмитрий Андреевич" w:date="2018-11-20T16:16:00Z"/>
                <w:moveFrom w:id="174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44" w:author="Тресков Сергей Геннадьевич" w:date="2018-11-20T17:26:00Z">
              <w:ins w:id="174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746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747" w:author="Лоскутов Дмитрий Андреевич" w:date="2018-11-20T16:16:00Z"/>
                <w:moveFrom w:id="174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49" w:author="Тресков Сергей Геннадьевич" w:date="2018-11-20T17:26:00Z">
              <w:ins w:id="175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751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752" w:author="Лоскутов Дмитрий Андреевич" w:date="2018-11-20T16:16:00Z"/>
                <w:moveFrom w:id="17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54" w:author="Лоскутов Дмитрий Андреевич" w:date="2018-11-20T16:16:00Z"/>
                <w:moveFrom w:id="175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56" w:author="Тресков Сергей Геннадьевич" w:date="2018-11-20T17:26:00Z">
              <w:ins w:id="175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58" w:author="Лоскутов Дмитрий Андреевич" w:date="2018-11-20T16:16:00Z"/>
                <w:moveFrom w:id="175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60" w:author="Тресков Сергей Геннадьевич" w:date="2018-11-20T17:26:00Z">
              <w:ins w:id="1761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762" w:author="Лоскутов Дмитрий Андреевич" w:date="2018-11-20T16:16:00Z"/>
                <w:moveFrom w:id="176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64" w:author="Тресков Сергей Геннадьевич" w:date="2018-11-20T17:26:00Z">
              <w:ins w:id="176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66" w:author="Лоскутов Дмитрий Андреевич" w:date="2018-11-20T16:16:00Z"/>
                <w:moveFrom w:id="176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68" w:author="Тресков Сергей Геннадьевич" w:date="2018-11-20T17:26:00Z">
              <w:ins w:id="17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70" w:author="Лоскутов Дмитрий Андреевич" w:date="2018-11-20T16:16:00Z"/>
                <w:moveFrom w:id="177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72" w:author="Тресков Сергей Геннадьевич" w:date="2018-11-20T17:26:00Z">
              <w:ins w:id="1773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WMC6M0J35PHY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774" w:author="Лоскутов Дмитрий Андреевич" w:date="2018-11-20T16:16:00Z"/>
                <w:moveFrom w:id="177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76" w:author="Тресков Сергей Геннадьевич" w:date="2018-11-20T17:26:00Z">
              <w:ins w:id="1777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1803-02801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778" w:author="Лоскутов Дмитрий Андреевич" w:date="2018-11-20T16:15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779" w:author="Лоскутов Дмитрий Андреевич" w:date="2018-11-20T16:15:00Z"/>
                <w:moveFrom w:id="178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81" w:author="Лоскутов Дмитрий Андреевич" w:date="2018-11-20T16:15:00Z"/>
                <w:moveFrom w:id="178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83" w:author="Тресков Сергей Геннадьевич" w:date="2018-11-20T17:26:00Z">
              <w:ins w:id="178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85" w:author="Лоскутов Дмитрий Андреевич" w:date="2018-11-20T16:15:00Z"/>
                <w:moveFrom w:id="178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87" w:author="Тресков Сергей Геннадьевич" w:date="2018-11-20T17:26:00Z">
              <w:ins w:id="178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789" w:author="Лоскутов Дмитрий Андреевич" w:date="2018-11-20T16:15:00Z"/>
                <w:moveFrom w:id="179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791" w:author="Тресков Сергей Геннадьевич" w:date="2018-11-20T17:26:00Z">
              <w:ins w:id="179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93" w:author="Лоскутов Дмитрий Андреевич" w:date="2018-11-20T16:15:00Z"/>
                <w:moveFrom w:id="179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95" w:author="Тресков Сергей Геннадьевич" w:date="2018-11-20T17:26:00Z">
              <w:ins w:id="179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797" w:author="Лоскутов Дмитрий Андреевич" w:date="2018-11-20T16:15:00Z"/>
                <w:moveFrom w:id="179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799" w:author="Тресков Сергей Геннадьевич" w:date="2018-11-20T17:26:00Z">
              <w:ins w:id="180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801" w:author="Лоскутов Дмитрий Андреевич" w:date="2018-11-20T16:15:00Z"/>
                <w:moveFrom w:id="180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03" w:author="Тресков Сергей Геннадьевич" w:date="2018-11-20T17:26:00Z">
              <w:ins w:id="180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1803-02748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805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806" w:author="Лоскутов Дмитрий Андреевич" w:date="2018-11-20T16:16:00Z"/>
                <w:moveFrom w:id="180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pPrChange w:id="1808" w:author="Лоскутов Дмитрий Андреевич" w:date="2018-11-20T16:26:00Z">
                <w:pPr>
                  <w:spacing w:after="0" w:line="240" w:lineRule="auto"/>
                </w:pPr>
              </w:pPrChange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09" w:author="Лоскутов Дмитрий Андреевич" w:date="2018-11-20T16:16:00Z"/>
                <w:moveFrom w:id="181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11" w:author="Тресков Сергей Геннадьевич" w:date="2018-11-20T17:26:00Z">
              <w:ins w:id="181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13" w:author="Лоскутов Дмитрий Андреевич" w:date="2018-11-20T16:16:00Z"/>
                <w:moveFrom w:id="181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15" w:author="Тресков Сергей Геннадьевич" w:date="2018-11-20T17:26:00Z">
              <w:ins w:id="181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817" w:author="Лоскутов Дмитрий Андреевич" w:date="2018-11-20T16:16:00Z"/>
                <w:moveFrom w:id="181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19" w:author="Тресков Сергей Геннадьевич" w:date="2018-11-20T17:26:00Z">
              <w:ins w:id="182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21" w:author="Лоскутов Дмитрий Андреевич" w:date="2018-11-20T16:16:00Z"/>
                <w:moveFrom w:id="182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823" w:author="Тресков Сергей Геннадьевич" w:date="2018-11-20T17:26:00Z">
              <w:ins w:id="182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25" w:author="Лоскутов Дмитрий Андреевич" w:date="2018-11-20T16:16:00Z"/>
                <w:moveFrom w:id="182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827" w:author="Тресков Сергей Геннадьевич" w:date="2018-11-20T17:26:00Z">
              <w:ins w:id="182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829" w:author="Лоскутов Дмитрий Андреевич" w:date="2018-11-20T16:16:00Z"/>
                <w:moveFrom w:id="183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31" w:author="Тресков Сергей Геннадьевич" w:date="2018-11-20T17:26:00Z">
              <w:ins w:id="183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1803-01872 - 1803-01901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833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834" w:author="Лоскутов Дмитрий Андреевич" w:date="2018-11-20T16:16:00Z"/>
          <w:trPrChange w:id="1835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836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1837" w:author="Лоскутов Дмитрий Андреевич" w:date="2018-11-20T16:16:00Z"/>
                <w:moveFrom w:id="18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839" w:author="Лоскутов Дмитрий Андреевич" w:date="2018-11-20T16:26:00Z">
                  <w:rPr>
                    <w:ins w:id="1840" w:author="Лоскутов Дмитрий Андреевич" w:date="2018-11-20T16:16:00Z"/>
                    <w:moveFrom w:id="1841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  <w:pPrChange w:id="1842" w:author="Лоскутов Дмитрий Андреевич" w:date="2018-11-20T16:26:00Z">
                <w:pPr>
                  <w:spacing w:after="0" w:line="240" w:lineRule="auto"/>
                </w:pPr>
              </w:pPrChange>
            </w:pPr>
            <w:moveFrom w:id="1843" w:author="Тресков Сергей Геннадьевич" w:date="2018-11-20T17:26:00Z">
              <w:ins w:id="1844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52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845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46" w:author="Лоскутов Дмитрий Андреевич" w:date="2018-11-20T16:16:00Z"/>
                <w:moveFrom w:id="184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48" w:author="Тресков Сергей Геннадьевич" w:date="2018-11-20T17:26:00Z">
              <w:ins w:id="184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ТС624.5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850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51" w:author="Лоскутов Дмитрий Андреевич" w:date="2018-11-20T16:16:00Z"/>
                <w:moveFrom w:id="185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53" w:author="Тресков Сергей Геннадьевич" w:date="2018-11-20T17:26:00Z">
              <w:ins w:id="185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1112-02920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855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856" w:author="Лоскутов Дмитрий Андреевич" w:date="2018-11-20T16:16:00Z"/>
                <w:moveFrom w:id="185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58" w:author="Тресков Сергей Геннадьевич" w:date="2018-11-20T17:26:00Z">
              <w:ins w:id="185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860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61" w:author="Лоскутов Дмитрий Андреевич" w:date="2018-11-20T16:16:00Z"/>
                <w:moveFrom w:id="186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863" w:author="Тресков Сергей Геннадьевич" w:date="2018-11-20T17:26:00Z">
              <w:ins w:id="186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865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66" w:author="Лоскутов Дмитрий Андреевич" w:date="2018-11-20T16:16:00Z"/>
                <w:moveFrom w:id="186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868" w:author="Тресков Сергей Геннадьевич" w:date="2018-11-20T17:26:00Z">
              <w:ins w:id="1869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870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871" w:author="Лоскутов Дмитрий Андреевич" w:date="2018-11-20T16:16:00Z"/>
                <w:moveFrom w:id="187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73" w:author="Тресков Сергей Геннадьевич" w:date="2018-11-20T17:26:00Z">
              <w:ins w:id="187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875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876" w:author="Лоскутов Дмитрий Андреевич" w:date="2018-11-20T16:16:00Z"/>
                <w:moveFrom w:id="187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pPrChange w:id="1878" w:author="Лоскутов Дмитрий Андреевич" w:date="2018-11-20T16:26:00Z">
                <w:pPr>
                  <w:spacing w:after="0" w:line="240" w:lineRule="auto"/>
                </w:pPr>
              </w:pPrChange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79" w:author="Лоскутов Дмитрий Андреевич" w:date="2018-11-20T16:16:00Z"/>
                <w:moveFrom w:id="188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81" w:author="Тресков Сергей Геннадьевич" w:date="2018-11-20T17:26:00Z">
              <w:ins w:id="188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83" w:author="Лоскутов Дмитрий Андреевич" w:date="2018-11-20T16:16:00Z"/>
                <w:moveFrom w:id="188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85" w:author="Тресков Сергей Геннадьевич" w:date="2018-11-20T17:26:00Z">
              <w:ins w:id="188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887" w:author="Лоскутов Дмитрий Андреевич" w:date="2018-11-20T16:16:00Z"/>
                <w:moveFrom w:id="188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889" w:author="Тресков Сергей Геннадьевич" w:date="2018-11-20T17:26:00Z">
              <w:ins w:id="189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91" w:author="Лоскутов Дмитрий Андреевич" w:date="2018-11-20T16:16:00Z"/>
                <w:moveFrom w:id="189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893" w:author="Тресков Сергей Геннадьевич" w:date="2018-11-20T17:26:00Z">
              <w:ins w:id="189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895" w:author="Лоскутов Дмитрий Андреевич" w:date="2018-11-20T16:16:00Z"/>
                <w:moveFrom w:id="189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897" w:author="Тресков Сергей Геннадьевич" w:date="2018-11-20T17:26:00Z">
              <w:ins w:id="189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WMC6M0J46RRH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899" w:author="Лоскутов Дмитрий Андреевич" w:date="2018-11-20T16:16:00Z"/>
                <w:moveFrom w:id="190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01" w:author="Тресков Сергей Геннадьевич" w:date="2018-11-20T17:26:00Z">
              <w:ins w:id="190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1803-02802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903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904" w:author="Лоскутов Дмитрий Андреевич" w:date="2018-11-20T16:16:00Z"/>
                <w:moveFrom w:id="190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pPrChange w:id="1906" w:author="Лоскутов Дмитрий Андреевич" w:date="2018-11-20T16:26:00Z">
                <w:pPr>
                  <w:spacing w:after="0" w:line="240" w:lineRule="auto"/>
                </w:pPr>
              </w:pPrChange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07" w:author="Лоскутов Дмитрий Андреевич" w:date="2018-11-20T16:16:00Z"/>
                <w:moveFrom w:id="190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09" w:author="Тресков Сергей Геннадьевич" w:date="2018-11-20T17:26:00Z">
              <w:ins w:id="191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11" w:author="Лоскутов Дмитрий Андреевич" w:date="2018-11-20T16:16:00Z"/>
                <w:moveFrom w:id="191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13" w:author="Тресков Сергей Геннадьевич" w:date="2018-11-20T17:26:00Z">
              <w:ins w:id="191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915" w:author="Лоскутов Дмитрий Андреевич" w:date="2018-11-20T16:16:00Z"/>
                <w:moveFrom w:id="191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17" w:author="Тресков Сергей Геннадьевич" w:date="2018-11-20T17:26:00Z">
              <w:ins w:id="191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19" w:author="Лоскутов Дмитрий Андреевич" w:date="2018-11-20T16:16:00Z"/>
                <w:moveFrom w:id="192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921" w:author="Тресков Сергей Геннадьевич" w:date="2018-11-20T17:26:00Z">
              <w:ins w:id="192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23" w:author="Лоскутов Дмитрий Андреевич" w:date="2018-11-20T16:16:00Z"/>
                <w:moveFrom w:id="192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925" w:author="Тресков Сергей Геннадьевич" w:date="2018-11-20T17:26:00Z">
              <w:ins w:id="192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927" w:author="Лоскутов Дмитрий Андреевич" w:date="2018-11-20T16:16:00Z"/>
                <w:moveFrom w:id="192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29" w:author="Тресков Сергей Геннадьевич" w:date="2018-11-20T17:26:00Z">
              <w:ins w:id="193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1803-02749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1931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1932" w:author="Лоскутов Дмитрий Андреевич" w:date="2018-11-20T16:16:00Z"/>
                <w:moveFrom w:id="19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pPrChange w:id="1934" w:author="Лоскутов Дмитрий Андреевич" w:date="2018-11-20T16:26:00Z">
                <w:pPr>
                  <w:spacing w:after="0" w:line="240" w:lineRule="auto"/>
                </w:pPr>
              </w:pPrChange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35" w:author="Лоскутов Дмитрий Андреевич" w:date="2018-11-20T16:16:00Z"/>
                <w:moveFrom w:id="193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37" w:author="Тресков Сергей Геннадьевич" w:date="2018-11-20T17:26:00Z">
              <w:ins w:id="193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39" w:author="Лоскутов Дмитрий Андреевич" w:date="2018-11-20T16:16:00Z"/>
                <w:moveFrom w:id="194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41" w:author="Тресков Сергей Геннадьевич" w:date="2018-11-20T17:26:00Z">
              <w:ins w:id="194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943" w:author="Лоскутов Дмитрий Андреевич" w:date="2018-11-20T16:16:00Z"/>
                <w:moveFrom w:id="194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45" w:author="Тресков Сергей Геннадьевич" w:date="2018-11-20T17:26:00Z">
              <w:ins w:id="194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47" w:author="Лоскутов Дмитрий Андреевич" w:date="2018-11-20T16:16:00Z"/>
                <w:moveFrom w:id="194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949" w:author="Тресков Сергей Геннадьевич" w:date="2018-11-20T17:26:00Z">
              <w:ins w:id="195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51" w:author="Лоскутов Дмитрий Андреевич" w:date="2018-11-20T16:16:00Z"/>
                <w:moveFrom w:id="195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953" w:author="Тресков Сергей Геннадьевич" w:date="2018-11-20T17:26:00Z">
              <w:ins w:id="195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955" w:author="Лоскутов Дмитрий Андреевич" w:date="2018-11-20T16:16:00Z"/>
                <w:moveFrom w:id="195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57" w:author="Тресков Сергей Геннадьевич" w:date="2018-11-20T17:26:00Z">
              <w:ins w:id="195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1803-01902 - 1803-01931</w:t>
                </w:r>
              </w:ins>
            </w:moveFrom>
          </w:p>
        </w:tc>
      </w:tr>
      <w:tr w:rsidR="00D456E1" w:rsidRPr="001639E9" w:rsidDel="00D9402D" w:rsidTr="00D456E1">
        <w:tblPrEx>
          <w:tblW w:w="10284" w:type="dxa"/>
          <w:tblInd w:w="108" w:type="dxa"/>
          <w:tblLayout w:type="fixed"/>
          <w:tblPrExChange w:id="1959" w:author="Лоскутов Дмитрий Андреевич" w:date="2018-11-20T16:18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ins w:id="1960" w:author="Лоскутов Дмитрий Андреевич" w:date="2018-11-20T16:16:00Z"/>
          <w:trPrChange w:id="1961" w:author="Лоскутов Дмитрий Андреевич" w:date="2018-11-20T16:18:00Z">
            <w:trPr>
              <w:gridAfter w:val="0"/>
              <w:trHeight w:val="227"/>
            </w:trPr>
          </w:trPrChange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962" w:author="Лоскутов Дмитрий Андреевич" w:date="2018-11-20T16:18:00Z">
              <w:tcPr>
                <w:tcW w:w="56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2C7E6B" w:rsidDel="00D9402D" w:rsidRDefault="002C7E6B">
            <w:pPr>
              <w:spacing w:after="0" w:line="240" w:lineRule="auto"/>
              <w:jc w:val="center"/>
              <w:rPr>
                <w:ins w:id="1963" w:author="Лоскутов Дмитрий Андреевич" w:date="2018-11-20T16:16:00Z"/>
                <w:moveFrom w:id="196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  <w:rPrChange w:id="1965" w:author="Лоскутов Дмитрий Андреевич" w:date="2018-11-20T16:26:00Z">
                  <w:rPr>
                    <w:ins w:id="1966" w:author="Лоскутов Дмитрий Андреевич" w:date="2018-11-20T16:16:00Z"/>
                    <w:moveFrom w:id="1967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</w:rPrChange>
              </w:rPr>
              <w:pPrChange w:id="1968" w:author="Лоскутов Дмитрий Андреевич" w:date="2018-11-20T16:26:00Z">
                <w:pPr>
                  <w:spacing w:after="0" w:line="240" w:lineRule="auto"/>
                </w:pPr>
              </w:pPrChange>
            </w:pPr>
            <w:moveFrom w:id="1969" w:author="Тресков Сергей Геннадьевич" w:date="2018-11-20T17:26:00Z">
              <w:ins w:id="1970" w:author="Лоскутов Дмитрий Андреевич" w:date="2018-11-20T16:26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t>53</w:t>
                </w:r>
              </w:ins>
            </w:moveFrom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971" w:author="Лоскутов Дмитрий Андреевич" w:date="2018-11-20T16:18:00Z">
              <w:tcPr>
                <w:tcW w:w="12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72" w:author="Лоскутов Дмитрий Андреевич" w:date="2018-11-20T16:16:00Z"/>
                <w:moveFrom w:id="197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74" w:author="Тресков Сергей Геннадьевич" w:date="2018-11-20T17:26:00Z">
              <w:ins w:id="197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ТС624.6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tcPrChange w:id="1976" w:author="Лоскутов Дмитрий Андреевич" w:date="2018-11-20T16:18:00Z">
              <w:tcPr>
                <w:tcW w:w="104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77" w:author="Лоскутов Дмитрий Андреевич" w:date="2018-11-20T16:16:00Z"/>
                <w:moveFrom w:id="197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79" w:author="Тресков Сергей Геннадьевич" w:date="2018-11-20T17:26:00Z">
              <w:ins w:id="198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1112-02921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981" w:author="Лоскутов Дмитрий Андреевич" w:date="2018-11-20T16:18:00Z">
              <w:tcPr>
                <w:tcW w:w="3133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1982" w:author="Лоскутов Дмитрий Андреевич" w:date="2018-11-20T16:16:00Z"/>
                <w:moveFrom w:id="198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84" w:author="Тресков Сергей Геннадьевич" w:date="2018-11-20T17:26:00Z">
              <w:ins w:id="198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ЗАРМ ЗИП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986" w:author="Лоскутов Дмитрий Андреевич" w:date="2018-11-20T16:18:00Z">
              <w:tcPr>
                <w:tcW w:w="63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87" w:author="Лоскутов Дмитрий Андреевич" w:date="2018-11-20T16:16:00Z"/>
                <w:moveFrom w:id="198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989" w:author="Тресков Сергей Геннадьевич" w:date="2018-11-20T17:26:00Z">
              <w:ins w:id="199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991" w:author="Лоскутов Дмитрий Андреевич" w:date="2018-11-20T16:18:00Z">
              <w:tcPr>
                <w:tcW w:w="172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1992" w:author="Лоскутов Дмитрий Андреевич" w:date="2018-11-20T16:16:00Z"/>
                <w:moveFrom w:id="199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1994" w:author="Тресков Сергей Геннадьевич" w:date="2018-11-20T17:26:00Z">
              <w:ins w:id="1995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tcPrChange w:id="1996" w:author="Лоскутов Дмитрий Андреевич" w:date="2018-11-20T16:18:00Z">
              <w:tcPr>
                <w:tcW w:w="189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1997" w:author="Лоскутов Дмитрий Андреевич" w:date="2018-11-20T16:16:00Z"/>
                <w:moveFrom w:id="199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1999" w:author="Тресков Сергей Геннадьевич" w:date="2018-11-20T17:26:00Z">
              <w:ins w:id="200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2001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2002" w:author="Лоскутов Дмитрий Андреевич" w:date="2018-11-20T16:16:00Z"/>
                <w:moveFrom w:id="20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pPrChange w:id="2004" w:author="Лоскутов Дмитрий Андреевич" w:date="2018-11-20T16:26:00Z">
                <w:pPr>
                  <w:spacing w:after="0" w:line="240" w:lineRule="auto"/>
                </w:pPr>
              </w:pPrChange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05" w:author="Лоскутов Дмитрий Андреевич" w:date="2018-11-20T16:16:00Z"/>
                <w:moveFrom w:id="200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07" w:author="Тресков Сергей Геннадьевич" w:date="2018-11-20T17:26:00Z">
              <w:ins w:id="200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09" w:author="Лоскутов Дмитрий Андреевич" w:date="2018-11-20T16:16:00Z"/>
                <w:moveFrom w:id="201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11" w:author="Тресков Сергей Геннадьевич" w:date="2018-11-20T17:26:00Z">
              <w:ins w:id="201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2013" w:author="Лоскутов Дмитрий Андреевич" w:date="2018-11-20T16:16:00Z"/>
                <w:moveFrom w:id="201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15" w:author="Тресков Сергей Геннадьевич" w:date="2018-11-20T17:26:00Z">
              <w:ins w:id="201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Накопитель HDD WD 1000Gb SATA-3 7200rpm 128Mb (WD1005FBYZ)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17" w:author="Лоскутов Дмитрий Андреевич" w:date="2018-11-20T16:16:00Z"/>
                <w:moveFrom w:id="201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019" w:author="Тресков Сергей Геннадьевич" w:date="2018-11-20T17:26:00Z">
              <w:ins w:id="202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21" w:author="Лоскутов Дмитрий Андреевич" w:date="2018-11-20T16:16:00Z"/>
                <w:moveFrom w:id="202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023" w:author="Тресков Сергей Геннадьевич" w:date="2018-11-20T17:26:00Z">
              <w:ins w:id="202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WMC6N0K0R179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2025" w:author="Лоскутов Дмитрий Андреевич" w:date="2018-11-20T16:16:00Z"/>
                <w:moveFrom w:id="20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27" w:author="Тресков Сергей Геннадьевич" w:date="2018-11-20T17:26:00Z">
              <w:ins w:id="202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1803-02803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2029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2030" w:author="Лоскутов Дмитрий Андреевич" w:date="2018-11-20T16:16:00Z"/>
                <w:moveFrom w:id="20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pPrChange w:id="2032" w:author="Лоскутов Дмитрий Андреевич" w:date="2018-11-20T16:26:00Z">
                <w:pPr>
                  <w:spacing w:after="0" w:line="240" w:lineRule="auto"/>
                </w:pPr>
              </w:pPrChange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33" w:author="Лоскутов Дмитрий Андреевич" w:date="2018-11-20T16:16:00Z"/>
                <w:moveFrom w:id="203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35" w:author="Тресков Сергей Геннадьевич" w:date="2018-11-20T17:26:00Z">
              <w:ins w:id="203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37" w:author="Лоскутов Дмитрий Андреевич" w:date="2018-11-20T16:16:00Z"/>
                <w:moveFrom w:id="20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39" w:author="Тресков Сергей Геннадьевич" w:date="2018-11-20T17:26:00Z">
              <w:ins w:id="204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2041" w:author="Лоскутов Дмитрий Андреевич" w:date="2018-11-20T16:16:00Z"/>
                <w:moveFrom w:id="204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43" w:author="Тресков Сергей Геннадьевич" w:date="2018-11-20T17:26:00Z">
              <w:ins w:id="204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SC-BB-5м = Patch-cord, SC-SC, многомодовый (50/125), дуплексный, 5 м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45" w:author="Лоскутов Дмитрий Андреевич" w:date="2018-11-20T16:16:00Z"/>
                <w:moveFrom w:id="204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047" w:author="Тресков Сергей Геннадьевич" w:date="2018-11-20T17:26:00Z">
              <w:ins w:id="204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1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49" w:author="Лоскутов Дмитрий Андреевич" w:date="2018-11-20T16:16:00Z"/>
                <w:moveFrom w:id="205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051" w:author="Тресков Сергей Геннадьевич" w:date="2018-11-20T17:26:00Z">
              <w:ins w:id="205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2053" w:author="Лоскутов Дмитрий Андреевич" w:date="2018-11-20T16:16:00Z"/>
                <w:moveFrom w:id="205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55" w:author="Тресков Сергей Геннадьевич" w:date="2018-11-20T17:26:00Z">
              <w:ins w:id="205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1803-02750</w:t>
                </w:r>
              </w:ins>
            </w:moveFrom>
          </w:p>
        </w:tc>
      </w:tr>
      <w:tr w:rsidR="00D456E1" w:rsidRPr="001639E9" w:rsidDel="00D9402D" w:rsidTr="00B332C7">
        <w:trPr>
          <w:trHeight w:val="227"/>
          <w:ins w:id="2057" w:author="Лоскутов Дмитрий Андреевич" w:date="2018-11-20T16:16:00Z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2C7E6B" w:rsidDel="00D9402D" w:rsidRDefault="00D456E1">
            <w:pPr>
              <w:spacing w:after="0" w:line="240" w:lineRule="auto"/>
              <w:jc w:val="center"/>
              <w:rPr>
                <w:ins w:id="2058" w:author="Лоскутов Дмитрий Андреевич" w:date="2018-11-20T16:16:00Z"/>
                <w:moveFrom w:id="205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pPrChange w:id="2060" w:author="Лоскутов Дмитрий Андреевич" w:date="2018-11-20T16:26:00Z">
                <w:pPr>
                  <w:spacing w:after="0" w:line="240" w:lineRule="auto"/>
                </w:pPr>
              </w:pPrChange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61" w:author="Лоскутов Дмитрий Андреевич" w:date="2018-11-20T16:16:00Z"/>
                <w:moveFrom w:id="206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63" w:author="Тресков Сергей Геннадьевич" w:date="2018-11-20T17:26:00Z">
              <w:ins w:id="206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65" w:author="Лоскутов Дмитрий Андреевич" w:date="2018-11-20T16:16:00Z"/>
                <w:moveFrom w:id="206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67" w:author="Тресков Сергей Геннадьевич" w:date="2018-11-20T17:26:00Z">
              <w:ins w:id="2068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right="-108"/>
              <w:rPr>
                <w:ins w:id="2069" w:author="Лоскутов Дмитрий Андреевич" w:date="2018-11-20T16:16:00Z"/>
                <w:moveFrom w:id="207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71" w:author="Тресков Сергей Геннадьевич" w:date="2018-11-20T17:26:00Z">
              <w:ins w:id="2072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Карта пластиковая "РИК-2"</w:t>
                </w:r>
              </w:ins>
            </w:moveFrom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73" w:author="Лоскутов Дмитрий Андреевич" w:date="2018-11-20T16:16:00Z"/>
                <w:moveFrom w:id="207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075" w:author="Тресков Сергей Геннадьевич" w:date="2018-11-20T17:26:00Z">
              <w:ins w:id="2076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30</w:t>
                </w:r>
              </w:ins>
            </w:moveFrom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jc w:val="center"/>
              <w:rPr>
                <w:ins w:id="2077" w:author="Лоскутов Дмитрий Андреевич" w:date="2018-11-20T16:16:00Z"/>
                <w:moveFrom w:id="207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From w:id="2079" w:author="Тресков Сергей Геннадьевич" w:date="2018-11-20T17:26:00Z">
              <w:ins w:id="2080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sz w:val="16"/>
                    <w:szCs w:val="16"/>
                    <w:lang w:eastAsia="ru-RU"/>
                  </w:rPr>
                  <w:t> </w:t>
                </w:r>
              </w:ins>
            </w:moveFrom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8D6904" w:rsidDel="00D9402D" w:rsidRDefault="00D456E1" w:rsidP="00D456E1">
            <w:pPr>
              <w:spacing w:after="0" w:line="240" w:lineRule="auto"/>
              <w:ind w:left="-25" w:right="-108"/>
              <w:jc w:val="center"/>
              <w:rPr>
                <w:ins w:id="2081" w:author="Лоскутов Дмитрий Андреевич" w:date="2018-11-20T16:16:00Z"/>
                <w:moveFrom w:id="208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From w:id="2083" w:author="Тресков Сергей Геннадьевич" w:date="2018-11-20T17:26:00Z">
              <w:ins w:id="2084" w:author="Лоскутов Дмитрий Андреевич" w:date="2018-11-20T16:18:00Z">
                <w:r w:rsidRPr="008D6904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</w:rPr>
                  <w:t>1803-01932 - 1803-01961</w:t>
                </w:r>
              </w:ins>
            </w:moveFrom>
          </w:p>
        </w:tc>
      </w:tr>
      <w:moveFromRangeEnd w:id="113"/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456E1" w:rsidRPr="002C7E6B" w:rsidRDefault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  <w:rPrChange w:id="2085" w:author="Лоскутов Дмитрий Андреевич" w:date="2018-11-20T16:26:00Z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eastAsia="ru-RU"/>
                  </w:rPr>
                </w:rPrChange>
              </w:rPr>
            </w:pPr>
            <w:del w:id="2086" w:author="Лоскутов Дмитрий Андреевич" w:date="2018-11-20T16:09:00Z">
              <w:r w:rsidRPr="002C7E6B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12</w:delText>
              </w:r>
            </w:del>
            <w:ins w:id="2087" w:author="Тресков Сергей Геннадьевич" w:date="2018-11-20T17:26:00Z">
              <w:r w:rsidR="00D9402D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t>38</w:t>
              </w:r>
            </w:ins>
            <w:del w:id="2088" w:author="Лоскутов Дмитрий Андреевич" w:date="2018-11-20T16:09:00Z">
              <w:r w:rsidRPr="002C7E6B" w:rsidDel="00D456E1">
                <w:rPr>
                  <w:rFonts w:eastAsia="Times New Roman" w:cs="Times New Roman"/>
                  <w:color w:val="000000" w:themeColor="text1"/>
                  <w:sz w:val="16"/>
                  <w:szCs w:val="16"/>
                  <w:lang w:eastAsia="ru-RU"/>
                </w:rPr>
                <w:delText>4</w:delText>
              </w:r>
            </w:del>
            <w:ins w:id="2089" w:author="Лоскутов Дмитрий Андреевич" w:date="2018-11-20T16:26:00Z">
              <w:del w:id="2090" w:author="Тресков Сергей Геннадьевич" w:date="2018-11-20T17:26:00Z">
                <w:r w:rsidR="002C7E6B" w:rsidRPr="002C7E6B" w:rsidDel="00D9402D">
                  <w:rPr>
                    <w:rFonts w:eastAsia="Times New Roman" w:cs="Times New Roman"/>
                    <w:color w:val="000000" w:themeColor="text1"/>
                    <w:sz w:val="16"/>
                    <w:szCs w:val="16"/>
                    <w:lang w:val="en-US" w:eastAsia="ru-RU"/>
                  </w:rPr>
                  <w:delText>54</w:delText>
                </w:r>
              </w:del>
            </w:ins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ТС624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1112-02903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2C7E6B" w:rsidRDefault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128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2C7E6B" w:rsidRDefault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2C7E6B" w:rsidRDefault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1803-01379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2500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1803-01389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1803-01399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1803-01409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2419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1803-01419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0435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1803-01429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1803-01439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0445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1803-01449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0453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1803-01459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0467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0500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1803-01469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1803-01479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0300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1803-01489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1803-01492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1803-01493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0496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1803-01494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1803-01495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1803-01496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1803-01497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0295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1803-01498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1803-01499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1803-01500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1803-01501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Защитный кожух для корпуса ЭВРИКА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D456E1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 HDD 1-2, копирование с одного на 2 жестких диска</w:t>
            </w:r>
          </w:p>
        </w:tc>
        <w:tc>
          <w:tcPr>
            <w:tcW w:w="63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1803-00536</w:t>
            </w:r>
          </w:p>
        </w:tc>
      </w:tr>
      <w:tr w:rsidR="00D456E1" w:rsidRPr="001639E9" w:rsidTr="00AC00A2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33027280001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1803-00537</w:t>
            </w:r>
          </w:p>
        </w:tc>
      </w:tr>
      <w:tr w:rsidR="00D456E1" w:rsidRPr="001639E9" w:rsidTr="00AC00A2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Принтер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лазерный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HP LaserJet Enterprise 600 M609dn, A4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CNBVL8G0M0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1810-04608</w:t>
            </w:r>
          </w:p>
        </w:tc>
      </w:tr>
      <w:tr w:rsidR="00D456E1" w:rsidRPr="001639E9" w:rsidTr="00D9402D">
        <w:tblPrEx>
          <w:tblW w:w="10284" w:type="dxa"/>
          <w:tblInd w:w="108" w:type="dxa"/>
          <w:tblLayout w:type="fixed"/>
          <w:tblPrExChange w:id="2091" w:author="Тресков Сергей Геннадьевич" w:date="2018-11-20T17:27:00Z">
            <w:tblPrEx>
              <w:tblW w:w="10284" w:type="dxa"/>
              <w:tblInd w:w="108" w:type="dxa"/>
              <w:tblLayout w:type="fixed"/>
            </w:tblPrEx>
          </w:tblPrExChange>
        </w:tblPrEx>
        <w:trPr>
          <w:trHeight w:val="227"/>
          <w:trPrChange w:id="2092" w:author="Тресков Сергей Геннадьевич" w:date="2018-11-20T17:27:00Z">
            <w:trPr>
              <w:gridBefore w:val="1"/>
              <w:trHeight w:val="227"/>
            </w:trPr>
          </w:trPrChange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93" w:author="Тресков Сергей Геннадьевич" w:date="2018-11-20T17:27:00Z">
              <w:tcPr>
                <w:tcW w:w="567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94" w:author="Тресков Сергей Геннадьевич" w:date="2018-11-20T17:27:00Z">
              <w:tcPr>
                <w:tcW w:w="127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95" w:author="Тресков Сергей Геннадьевич" w:date="2018-11-20T17:27:00Z">
              <w:tcPr>
                <w:tcW w:w="104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096" w:author="Тресков Сергей Геннадьевич" w:date="2018-11-20T17:27:00Z">
              <w:tcPr>
                <w:tcW w:w="3133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097" w:author="Тресков Сергей Геннадьевич" w:date="2018-11-20T17:27:00Z">
              <w:tcPr>
                <w:tcW w:w="638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:rsidR="00D456E1" w:rsidRPr="001639E9" w:rsidRDefault="00D456E1" w:rsidP="00D456E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2098" w:author="Тресков Сергей Геннадьевич" w:date="2018-11-20T17:27:00Z">
              <w:tcPr>
                <w:tcW w:w="1729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CNBVL8G0M2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99" w:author="Тресков Сергей Геннадьевич" w:date="2018-11-20T17:27:00Z">
              <w:tcPr>
                <w:tcW w:w="1892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D456E1" w:rsidRPr="001639E9" w:rsidRDefault="00D456E1" w:rsidP="00D456E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1810-04609</w:t>
            </w:r>
          </w:p>
        </w:tc>
      </w:tr>
      <w:tr w:rsidR="00D9402D" w:rsidRPr="001639E9" w:rsidTr="00C80CA5">
        <w:trPr>
          <w:trHeight w:val="227"/>
        </w:trPr>
        <w:tc>
          <w:tcPr>
            <w:tcW w:w="102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10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RangeStart w:id="2101" w:author="Тресков Сергей Геннадьевич" w:date="2018-11-20T17:26:00Z" w:name="move530498108"/>
            <w:moveTo w:id="2102" w:author="Тресков Сергей Геннадьевич" w:date="2018-11-20T17:26:00Z">
              <w:r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Изделия из состава ТС624 ЗИП (зав. № 1112-02903)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D9402D" w:rsidRDefault="00D9402D" w:rsidP="00C80CA5">
            <w:pPr>
              <w:spacing w:after="0" w:line="240" w:lineRule="auto"/>
              <w:jc w:val="center"/>
              <w:rPr>
                <w:moveTo w:id="21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  <w:rPrChange w:id="2104" w:author="Тресков Сергей Геннадьевич" w:date="2018-11-20T17:28:00Z">
                  <w:rPr>
                    <w:moveTo w:id="2105" w:author="Тресков Сергей Геннадьевич" w:date="2018-11-20T17:26:00Z"/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</w:rPrChange>
              </w:rPr>
            </w:pPr>
            <w:moveTo w:id="2106" w:author="Тресков Сергей Геннадьевич" w:date="2018-11-20T17:26:00Z">
              <w:del w:id="2107" w:author="Тресков Сергей Геннадьевич" w:date="2018-11-20T17:27:00Z">
                <w:r w:rsidRPr="00D9402D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eastAsia="ru-RU"/>
                    <w:rPrChange w:id="2108" w:author="Тресков Сергей Геннадьевич" w:date="2018-11-20T17:28:00Z">
                      <w:rPr>
                        <w:rFonts w:eastAsia="Times New Roman" w:cs="Times New Roman"/>
                        <w:color w:val="000000"/>
                        <w:sz w:val="16"/>
                        <w:szCs w:val="16"/>
                        <w:lang w:val="en-US" w:eastAsia="ru-RU"/>
                      </w:rPr>
                    </w:rPrChange>
                  </w:rPr>
                  <w:delText>38</w:delText>
                </w:r>
              </w:del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1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ТС661.2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1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1112-02904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11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1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1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1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1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1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11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2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2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2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2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2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2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12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2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2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3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3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3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WMC6M0J10J4E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1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3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1803-02788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3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3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3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3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3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4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14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4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4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4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4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4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14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4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1803-02735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4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5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5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5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5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15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5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5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5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25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5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6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16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6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1803-01502 - 1803-01526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16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164" w:author="Тресков Сергей Геннадьевич" w:date="2018-11-20T17:26:00Z">
              <w:del w:id="2165" w:author="Тресков Сергей Геннадьевич" w:date="2018-11-20T17:27:00Z">
                <w:r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delText>39</w:delText>
                </w:r>
              </w:del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6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6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ТС661.2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6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6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1112-02905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17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7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7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7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7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7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17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7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7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7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8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8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8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8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18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8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8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8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8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18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WMC6M0J7RXZD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19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9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1803-02789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19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9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9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9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9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19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19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19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0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0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0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2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0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1803-02736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20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0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0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0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0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21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1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1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1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25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1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1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21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1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1803-01527 - 1803-01551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21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219" w:author="Тресков Сергей Геннадьевич" w:date="2018-11-20T17:26:00Z">
              <w:del w:id="2220" w:author="Тресков Сергей Геннадьевич" w:date="2018-11-20T17:30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delText>40</w:delText>
                </w:r>
              </w:del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2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ТС661.2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2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2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1112-02906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22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2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2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2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2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3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2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3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2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3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3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3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3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2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3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4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4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4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4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WMC6N0K75XJT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24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4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1803-02790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24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4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4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4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5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25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5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5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5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5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5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25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5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1803-02737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25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6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6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6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6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26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6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6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6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25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6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6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27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7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1803-01552 - 1803-01576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27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273" w:author="Тресков Сергей Геннадьевич" w:date="2018-11-20T17:26:00Z">
              <w:del w:id="2274" w:author="Тресков Сергей Геннадьевич" w:date="2018-11-20T17:30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delText>41</w:delText>
                </w:r>
              </w:del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7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7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ТС661.2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7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7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1112-02907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27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8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8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8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8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8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28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8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2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8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8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9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9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29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9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9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9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29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29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WMC6M0JA7MRF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29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29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30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0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0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0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30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0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0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0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0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1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3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1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1803-02738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31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1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1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1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1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31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1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2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2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25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2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2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32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2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1803-01577 - 1803-01601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3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327" w:author="Тресков Сергей Геннадьевич" w:date="2018-11-20T17:26:00Z">
              <w:del w:id="2328" w:author="Тресков Сергей Геннадьевич" w:date="2018-11-20T17:32:00Z">
                <w:r w:rsidRPr="002C7E6B" w:rsidDel="00D9402D">
                  <w:rPr>
                    <w:rFonts w:eastAsia="Times New Roman" w:cs="Times New Roman"/>
                    <w:color w:val="000000"/>
                    <w:sz w:val="16"/>
                    <w:szCs w:val="16"/>
                    <w:lang w:val="en-US" w:eastAsia="ru-RU"/>
                  </w:rPr>
                  <w:delText>42</w:delText>
                </w:r>
              </w:del>
              <w:bookmarkStart w:id="2329" w:name="_GoBack"/>
              <w:bookmarkEnd w:id="2329"/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3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3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ТС624.1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3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3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1112-02912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33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3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3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3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3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3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34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4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34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4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4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4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4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34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4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4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5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5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5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WMC6M0J129V4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3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5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1803-02792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35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5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5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5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5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36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6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6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6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6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6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36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6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1803-02739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36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6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7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7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7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37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7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7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7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7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7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37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8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1803-01602 - 1803-01631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38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382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43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8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8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ТС624.1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8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8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1112-02913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3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8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8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9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9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39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39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9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39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9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9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39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39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40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0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0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0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0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0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WMC6M0J0PDWV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40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0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1803-02793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40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1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1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41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1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1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1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1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1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41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2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1803-02740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4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2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2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2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2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4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2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2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2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3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3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43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3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1803-01632 - 1803-01661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43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435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44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3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3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ТС624.1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3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1112-02914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44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4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4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4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4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4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44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4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44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4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5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5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5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45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5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5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5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5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5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WMC6M0J03UFH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45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6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1803-02794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46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6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6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6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6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46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6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6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6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7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7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47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7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47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7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7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7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7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47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8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8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8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8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8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48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8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1803-01662 - 1803-01691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4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488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45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8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9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ТС624.1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9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9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1112-02915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49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49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9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9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49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49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49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0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50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0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0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0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0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50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0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0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0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1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1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WMC6M0J7VAYX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51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1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1803-02795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51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1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1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1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1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51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2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2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2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2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2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52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2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1803-02742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52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2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2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3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3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53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3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3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3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3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3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5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3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1803-01692 - 1803-01721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54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541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46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4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4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ТС624.2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4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4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1112-02916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54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4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4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4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5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5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55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5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55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5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5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5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5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55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6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6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6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6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6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WMC6M0J74YJP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56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6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1803-02796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56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6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6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7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7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57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7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7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7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7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7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57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7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1803-02743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58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8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8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8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8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58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8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8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8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8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59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59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9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1803-01722 - 1803-01751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59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594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47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9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9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ТС624.2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59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59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1112-02917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59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0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0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0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0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0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60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0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60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0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0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1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1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61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1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1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1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1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1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WMC6N0K5Z12E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61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1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1803-02797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62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2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2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2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2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62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2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2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2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2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3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6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3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1803-02744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6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3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3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3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3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6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3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4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4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4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4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64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4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1803-01752 - 1803-01781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64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647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48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4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4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ТС624.3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5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5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1112-02918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65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5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5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5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5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5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65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5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66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6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6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6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6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66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6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6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6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6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7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WMC6M0J4TLWL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67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7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1803-02798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67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7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7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7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7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67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7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8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8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8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8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68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8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1803-02745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68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8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8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8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9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69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9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9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9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69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69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69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69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1803-01782 - 1803-01811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69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700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49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0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0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ТС624.3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0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1112-02919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70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0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0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0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0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1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7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1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71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1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1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1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1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71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1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2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2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2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2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WMC6N0K1RA2X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72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2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1803-02799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7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2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2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2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3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73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3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3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3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3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3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73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3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1803-02746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73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4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4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4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4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74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4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4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4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4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4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75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5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1803-01812 - 1803-01841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75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753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50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5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5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ТС624.4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5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5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1111-02884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75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5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6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6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6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6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76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6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76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6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6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6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7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77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7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7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7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7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7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WMC6M0J1Y1TE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77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7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1803-02800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77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8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8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8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8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78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8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8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8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8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78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79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9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1803-02747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79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9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9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9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9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79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79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79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0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0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0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8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0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1803-01842 - 1803-01871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80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806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51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0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0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ТС624.4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1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1111-02885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8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1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13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14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1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1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81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1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81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2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2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2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2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82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2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2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2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2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2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WMC6M0J35PHY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83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3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1803-02801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83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3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3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3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3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83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3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3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4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4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4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84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4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1803-02748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84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4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4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4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4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85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5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5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5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5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5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85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5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1803-01872 - 1803-01901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85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859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52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6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6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ТС624.5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6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6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1112-02920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86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6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66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67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6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6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87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7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87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7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7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7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7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87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7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7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8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8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8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WMC6M0J46RRH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88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8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1803-02802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88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8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8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8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8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89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9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9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9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9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89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89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89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1803-02749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89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89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0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0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0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90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0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0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0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0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0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90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1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1803-01902 - 1803-01931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C80CA5" w:rsidRDefault="00D9402D" w:rsidP="00C80CA5">
            <w:pPr>
              <w:spacing w:after="0" w:line="240" w:lineRule="auto"/>
              <w:jc w:val="center"/>
              <w:rPr>
                <w:moveTo w:id="291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moveTo w:id="2912" w:author="Тресков Сергей Геннадьевич" w:date="2018-11-20T17:26:00Z">
              <w:r w:rsidRPr="002C7E6B">
                <w:rPr>
                  <w:rFonts w:eastAsia="Times New Roman" w:cs="Times New Roman"/>
                  <w:color w:val="000000"/>
                  <w:sz w:val="16"/>
                  <w:szCs w:val="16"/>
                  <w:lang w:val="en-US" w:eastAsia="ru-RU"/>
                </w:rPr>
                <w:t>53</w:t>
              </w:r>
            </w:moveTo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1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1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ТС624.6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1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16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1112-02921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917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18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ЗАРМ ЗИП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19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20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21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22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92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2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925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2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2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2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29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930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31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Накопитель HDD WD 1000Gb SATA-3 7200rpm 128Mb (WD1005FBYZ)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32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33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34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35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WMC6N0K0R179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93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3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1803-02803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938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3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4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4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42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943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44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 xml:space="preserve">SC-BB-5м = </w:t>
              </w:r>
              <w:proofErr w:type="spellStart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Patch-cord</w:t>
              </w:r>
              <w:proofErr w:type="spellEnd"/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, SC-SC, многомодовый (50/125), дуплексный, 5 м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45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46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1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47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48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949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50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1803-02750</w:t>
              </w:r>
            </w:moveTo>
          </w:p>
        </w:tc>
      </w:tr>
      <w:tr w:rsidR="00D9402D" w:rsidRPr="001639E9" w:rsidTr="00C80CA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2C7E6B" w:rsidRDefault="00D9402D" w:rsidP="00C80CA5">
            <w:pPr>
              <w:spacing w:after="0" w:line="240" w:lineRule="auto"/>
              <w:jc w:val="center"/>
              <w:rPr>
                <w:moveTo w:id="2951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5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5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54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55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right="-108"/>
              <w:rPr>
                <w:moveTo w:id="2956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57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Карта пластиковая "РИК-2"</w:t>
              </w:r>
            </w:moveTo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58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59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30</w:t>
              </w:r>
            </w:moveTo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jc w:val="center"/>
              <w:rPr>
                <w:moveTo w:id="2960" w:author="Тресков Сергей Геннадьевич" w:date="2018-11-20T17:26:00Z"/>
                <w:rFonts w:eastAsia="Times New Roman" w:cs="Times New Roman"/>
                <w:sz w:val="16"/>
                <w:szCs w:val="16"/>
                <w:lang w:eastAsia="ru-RU"/>
              </w:rPr>
            </w:pPr>
            <w:moveTo w:id="2961" w:author="Тресков Сергей Геннадьевич" w:date="2018-11-20T17:26:00Z">
              <w:r w:rsidRPr="008D6904">
                <w:rPr>
                  <w:rFonts w:eastAsia="Times New Roman" w:cs="Times New Roman"/>
                  <w:sz w:val="16"/>
                  <w:szCs w:val="16"/>
                  <w:lang w:eastAsia="ru-RU"/>
                </w:rPr>
                <w:t> </w:t>
              </w:r>
            </w:moveTo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02D" w:rsidRPr="008D6904" w:rsidRDefault="00D9402D" w:rsidP="00C80CA5">
            <w:pPr>
              <w:spacing w:after="0" w:line="240" w:lineRule="auto"/>
              <w:ind w:left="-25" w:right="-108"/>
              <w:jc w:val="center"/>
              <w:rPr>
                <w:moveTo w:id="2962" w:author="Тресков Сергей Геннадьевич" w:date="2018-11-20T17:26:00Z"/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moveTo w:id="2963" w:author="Тресков Сергей Геннадьевич" w:date="2018-11-20T17:26:00Z">
              <w:r w:rsidRPr="008D6904">
                <w:rPr>
                  <w:rFonts w:eastAsia="Times New Roman" w:cs="Times New Roman"/>
                  <w:color w:val="000000"/>
                  <w:sz w:val="16"/>
                  <w:szCs w:val="16"/>
                  <w:lang w:eastAsia="ru-RU"/>
                </w:rPr>
                <w:t>1803-01932 - 1803-01961</w:t>
              </w:r>
            </w:moveTo>
          </w:p>
        </w:tc>
      </w:tr>
      <w:moveToRangeEnd w:id="2101"/>
    </w:tbl>
    <w:p w:rsidR="00EC5FEB" w:rsidDel="002C7E6B" w:rsidRDefault="00EC5FEB">
      <w:pPr>
        <w:tabs>
          <w:tab w:val="left" w:pos="1935"/>
        </w:tabs>
        <w:spacing w:line="360" w:lineRule="auto"/>
        <w:jc w:val="both"/>
        <w:rPr>
          <w:del w:id="2964" w:author="Лоскутов Дмитрий Андреевич" w:date="2018-11-20T16:27:00Z"/>
        </w:rPr>
        <w:pPrChange w:id="2965" w:author="Лоскутов Дмитрий Андреевич" w:date="2018-11-20T16:27:00Z">
          <w:pPr>
            <w:spacing w:line="360" w:lineRule="auto"/>
            <w:jc w:val="both"/>
          </w:pPr>
        </w:pPrChange>
      </w:pPr>
    </w:p>
    <w:p w:rsidR="002C7E6B" w:rsidRDefault="002C7E6B" w:rsidP="001A74B7">
      <w:pPr>
        <w:spacing w:line="360" w:lineRule="auto"/>
        <w:jc w:val="both"/>
        <w:rPr>
          <w:ins w:id="2966" w:author="Лоскутов Дмитрий Андреевич" w:date="2018-11-20T16:27:00Z"/>
        </w:rPr>
      </w:pPr>
    </w:p>
    <w:p w:rsidR="002C7E6B" w:rsidRDefault="002C7E6B" w:rsidP="001A74B7">
      <w:pPr>
        <w:spacing w:line="360" w:lineRule="auto"/>
        <w:jc w:val="both"/>
        <w:rPr>
          <w:ins w:id="2967" w:author="Лоскутов Дмитрий Андреевич" w:date="2018-11-20T16:27:00Z"/>
        </w:rPr>
      </w:pPr>
    </w:p>
    <w:p w:rsidR="002C7E6B" w:rsidRDefault="002C7E6B" w:rsidP="001A74B7">
      <w:pPr>
        <w:spacing w:line="360" w:lineRule="auto"/>
        <w:jc w:val="both"/>
        <w:rPr>
          <w:ins w:id="2968" w:author="Лоскутов Дмитрий Андреевич" w:date="2018-11-20T16:27:00Z"/>
        </w:rPr>
      </w:pPr>
    </w:p>
    <w:p w:rsidR="002C7E6B" w:rsidRDefault="002C7E6B" w:rsidP="001A74B7">
      <w:pPr>
        <w:spacing w:line="360" w:lineRule="auto"/>
        <w:jc w:val="both"/>
        <w:rPr>
          <w:ins w:id="2969" w:author="Лоскутов Дмитрий Андреевич" w:date="2018-11-20T16:27:00Z"/>
        </w:rPr>
      </w:pPr>
    </w:p>
    <w:p w:rsidR="00A368EF" w:rsidDel="002C7E6B" w:rsidRDefault="00A368EF" w:rsidP="001A74B7">
      <w:pPr>
        <w:spacing w:line="360" w:lineRule="auto"/>
        <w:jc w:val="both"/>
        <w:rPr>
          <w:del w:id="2970" w:author="Лоскутов Дмитрий Андреевич" w:date="2018-11-20T16:27:00Z"/>
        </w:rPr>
      </w:pPr>
    </w:p>
    <w:p w:rsidR="00A368EF" w:rsidDel="002C7E6B" w:rsidRDefault="00A368EF" w:rsidP="001A74B7">
      <w:pPr>
        <w:spacing w:line="360" w:lineRule="auto"/>
        <w:jc w:val="both"/>
        <w:rPr>
          <w:del w:id="2971" w:author="Лоскутов Дмитрий Андреевич" w:date="2018-11-20T16:27:00Z"/>
        </w:rPr>
      </w:pPr>
    </w:p>
    <w:p w:rsidR="00EC5FEB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72" w:author="Лоскутов Дмитрий Андреевич" w:date="2018-11-20T16:27:00Z"/>
        </w:rPr>
      </w:pPr>
      <w:del w:id="2973" w:author="Лоскутов Дмитрий Андреевич" w:date="2018-11-20T16:27:00Z">
        <w:r w:rsidDel="002C7E6B">
          <w:tab/>
        </w:r>
      </w:del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74" w:author="Лоскутов Дмитрий Андреевич" w:date="2018-11-20T16:27:00Z"/>
        </w:rPr>
      </w:pPr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75" w:author="Лоскутов Дмитрий Андреевич" w:date="2018-11-20T16:27:00Z"/>
        </w:rPr>
      </w:pPr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76" w:author="Лоскутов Дмитрий Андреевич" w:date="2018-11-20T16:27:00Z"/>
        </w:rPr>
      </w:pPr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77" w:author="Лоскутов Дмитрий Андреевич" w:date="2018-11-20T16:27:00Z"/>
        </w:rPr>
      </w:pPr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78" w:author="Лоскутов Дмитрий Андреевич" w:date="2018-11-20T16:27:00Z"/>
        </w:rPr>
      </w:pPr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79" w:author="Лоскутов Дмитрий Андреевич" w:date="2018-11-20T16:27:00Z"/>
        </w:rPr>
      </w:pPr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80" w:author="Лоскутов Дмитрий Андреевич" w:date="2018-11-20T16:27:00Z"/>
        </w:rPr>
      </w:pPr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81" w:author="Лоскутов Дмитрий Андреевич" w:date="2018-11-20T16:27:00Z"/>
        </w:rPr>
      </w:pPr>
    </w:p>
    <w:p w:rsidR="00E844B8" w:rsidDel="002C7E6B" w:rsidRDefault="00E844B8" w:rsidP="00E844B8">
      <w:pPr>
        <w:tabs>
          <w:tab w:val="left" w:pos="1935"/>
        </w:tabs>
        <w:spacing w:line="360" w:lineRule="auto"/>
        <w:jc w:val="both"/>
        <w:rPr>
          <w:del w:id="2982" w:author="Лоскутов Дмитрий Андреевич" w:date="2018-11-20T16:27:00Z"/>
        </w:rPr>
      </w:pPr>
    </w:p>
    <w:p w:rsidR="00EC00C5" w:rsidDel="002C7E6B" w:rsidRDefault="00EC00C5" w:rsidP="00F27D3D">
      <w:pPr>
        <w:spacing w:line="360" w:lineRule="auto"/>
        <w:jc w:val="both"/>
        <w:rPr>
          <w:del w:id="2983" w:author="Лоскутов Дмитрий Андреевич" w:date="2018-11-20T16:27:00Z"/>
          <w:sz w:val="24"/>
          <w:szCs w:val="24"/>
        </w:rPr>
      </w:pPr>
    </w:p>
    <w:p w:rsidR="00F27D3D" w:rsidRDefault="00F63683">
      <w:pPr>
        <w:tabs>
          <w:tab w:val="left" w:pos="1935"/>
        </w:tabs>
        <w:spacing w:line="360" w:lineRule="auto"/>
        <w:ind w:left="708" w:hanging="708"/>
        <w:jc w:val="both"/>
        <w:pPrChange w:id="2984" w:author="Лоскутов Дмитрий Андреевич" w:date="2018-11-20T16:27:00Z">
          <w:pPr>
            <w:spacing w:line="360" w:lineRule="auto"/>
            <w:jc w:val="both"/>
          </w:pPr>
        </w:pPrChange>
      </w:pPr>
      <w:r>
        <w:tab/>
      </w:r>
      <w:r w:rsidR="00906567">
        <w:t>от в/ч 45807-Т</w:t>
      </w:r>
      <w:r w:rsidR="00AB53DD">
        <w:tab/>
      </w:r>
      <w:r w:rsidR="00AB53DD">
        <w:tab/>
      </w:r>
      <w:r w:rsidR="00AB53DD">
        <w:tab/>
      </w:r>
      <w:r w:rsidR="00AB53DD">
        <w:tab/>
      </w:r>
      <w:r w:rsidR="00AB53DD">
        <w:tab/>
      </w:r>
      <w:r w:rsidR="00AB53DD">
        <w:tab/>
        <w:t xml:space="preserve">     от ЗАО «ЭВРИКА»</w:t>
      </w:r>
    </w:p>
    <w:p w:rsidR="00F27D3D" w:rsidRDefault="00F63683" w:rsidP="00F27D3D">
      <w:pPr>
        <w:spacing w:line="360" w:lineRule="auto"/>
        <w:jc w:val="both"/>
      </w:pPr>
      <w:r>
        <w:tab/>
      </w:r>
      <w:r w:rsidR="00EC08F9">
        <w:t>______________________</w:t>
      </w:r>
      <w:r w:rsidR="00F27D3D">
        <w:tab/>
      </w:r>
      <w:r w:rsidR="00F27D3D">
        <w:tab/>
      </w:r>
      <w:r w:rsidR="00F27D3D">
        <w:tab/>
      </w:r>
      <w:r w:rsidR="007213E1">
        <w:tab/>
      </w:r>
      <w:r w:rsidR="00877E01">
        <w:t xml:space="preserve">     </w:t>
      </w:r>
      <w:r w:rsidR="00EC08F9">
        <w:t>______________________</w:t>
      </w:r>
    </w:p>
    <w:p w:rsidR="007213E1" w:rsidRPr="002839E2" w:rsidRDefault="00F63683" w:rsidP="007213E1">
      <w:pPr>
        <w:spacing w:line="360" w:lineRule="auto"/>
        <w:jc w:val="both"/>
      </w:pPr>
      <w:r>
        <w:tab/>
      </w:r>
      <w:r w:rsidR="005577EE">
        <w:t>«____» __________ 2018</w:t>
      </w:r>
      <w:r w:rsidR="00F27D3D">
        <w:t xml:space="preserve"> г.</w:t>
      </w:r>
      <w:r w:rsidR="007213E1">
        <w:tab/>
      </w:r>
      <w:r w:rsidR="007213E1">
        <w:tab/>
      </w:r>
      <w:r w:rsidR="007213E1">
        <w:tab/>
      </w:r>
      <w:r w:rsidR="007213E1">
        <w:tab/>
      </w:r>
      <w:r w:rsidR="00877E01">
        <w:t xml:space="preserve">     </w:t>
      </w:r>
      <w:r w:rsidR="005577EE">
        <w:t>«____» __________ 2018</w:t>
      </w:r>
      <w:r w:rsidR="007213E1">
        <w:t xml:space="preserve"> г.</w:t>
      </w:r>
    </w:p>
    <w:sectPr w:rsidR="007213E1" w:rsidRPr="002839E2" w:rsidSect="008C308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Тресков Сергей Геннадьевич">
    <w15:presenceInfo w15:providerId="AD" w15:userId="S-1-5-21-1060284298-920026266-1801674531-7005"/>
  </w15:person>
  <w15:person w15:author="Лоскутов Дмитрий Андреевич">
    <w15:presenceInfo w15:providerId="AD" w15:userId="S-1-5-21-1060284298-920026266-1801674531-113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2"/>
    <w:rsid w:val="00021CE9"/>
    <w:rsid w:val="00022112"/>
    <w:rsid w:val="00025D94"/>
    <w:rsid w:val="0004734C"/>
    <w:rsid w:val="00070ABE"/>
    <w:rsid w:val="000729E9"/>
    <w:rsid w:val="000A00E7"/>
    <w:rsid w:val="000A62D2"/>
    <w:rsid w:val="000A69B6"/>
    <w:rsid w:val="000A7DFB"/>
    <w:rsid w:val="000F5C78"/>
    <w:rsid w:val="00106825"/>
    <w:rsid w:val="001406F4"/>
    <w:rsid w:val="00145525"/>
    <w:rsid w:val="001639E9"/>
    <w:rsid w:val="001A5A75"/>
    <w:rsid w:val="001A74B7"/>
    <w:rsid w:val="001B275A"/>
    <w:rsid w:val="001C23DA"/>
    <w:rsid w:val="001C5FC8"/>
    <w:rsid w:val="001D3032"/>
    <w:rsid w:val="001D32D9"/>
    <w:rsid w:val="001F6DC8"/>
    <w:rsid w:val="00212B3E"/>
    <w:rsid w:val="00254C12"/>
    <w:rsid w:val="002612E5"/>
    <w:rsid w:val="002810BB"/>
    <w:rsid w:val="002839E2"/>
    <w:rsid w:val="002915D0"/>
    <w:rsid w:val="00297DC2"/>
    <w:rsid w:val="002A3524"/>
    <w:rsid w:val="002A70F1"/>
    <w:rsid w:val="002A723B"/>
    <w:rsid w:val="002A76AC"/>
    <w:rsid w:val="002C7E6B"/>
    <w:rsid w:val="002D4963"/>
    <w:rsid w:val="002D5D57"/>
    <w:rsid w:val="00337309"/>
    <w:rsid w:val="00355600"/>
    <w:rsid w:val="00367784"/>
    <w:rsid w:val="0037573D"/>
    <w:rsid w:val="003A0814"/>
    <w:rsid w:val="003A5BF9"/>
    <w:rsid w:val="00430AE4"/>
    <w:rsid w:val="00453ABF"/>
    <w:rsid w:val="0047032E"/>
    <w:rsid w:val="00491AE2"/>
    <w:rsid w:val="004F60CE"/>
    <w:rsid w:val="0050401A"/>
    <w:rsid w:val="0050561D"/>
    <w:rsid w:val="00535573"/>
    <w:rsid w:val="005419A4"/>
    <w:rsid w:val="005577EE"/>
    <w:rsid w:val="00582DAC"/>
    <w:rsid w:val="005C6F1D"/>
    <w:rsid w:val="00606CA0"/>
    <w:rsid w:val="00636C41"/>
    <w:rsid w:val="00657CE2"/>
    <w:rsid w:val="00662D5B"/>
    <w:rsid w:val="006706BE"/>
    <w:rsid w:val="00690C26"/>
    <w:rsid w:val="006A2366"/>
    <w:rsid w:val="006B0695"/>
    <w:rsid w:val="006D4711"/>
    <w:rsid w:val="006E46B7"/>
    <w:rsid w:val="00701729"/>
    <w:rsid w:val="007058AE"/>
    <w:rsid w:val="0071605D"/>
    <w:rsid w:val="007213E1"/>
    <w:rsid w:val="00721F37"/>
    <w:rsid w:val="00730CAC"/>
    <w:rsid w:val="00733441"/>
    <w:rsid w:val="007340D3"/>
    <w:rsid w:val="00754908"/>
    <w:rsid w:val="00775A84"/>
    <w:rsid w:val="00791CEC"/>
    <w:rsid w:val="0079534D"/>
    <w:rsid w:val="007A1E07"/>
    <w:rsid w:val="007E4DFC"/>
    <w:rsid w:val="00804C34"/>
    <w:rsid w:val="00807AB0"/>
    <w:rsid w:val="008131D9"/>
    <w:rsid w:val="00853A96"/>
    <w:rsid w:val="00877E01"/>
    <w:rsid w:val="00882757"/>
    <w:rsid w:val="008A684A"/>
    <w:rsid w:val="008C15B5"/>
    <w:rsid w:val="008C3085"/>
    <w:rsid w:val="008D6904"/>
    <w:rsid w:val="00906567"/>
    <w:rsid w:val="009145B6"/>
    <w:rsid w:val="00916DC0"/>
    <w:rsid w:val="00962480"/>
    <w:rsid w:val="00962D60"/>
    <w:rsid w:val="009669F1"/>
    <w:rsid w:val="00990F02"/>
    <w:rsid w:val="009C4E22"/>
    <w:rsid w:val="009D5171"/>
    <w:rsid w:val="009E328E"/>
    <w:rsid w:val="00A05B11"/>
    <w:rsid w:val="00A21FB8"/>
    <w:rsid w:val="00A26D81"/>
    <w:rsid w:val="00A368EF"/>
    <w:rsid w:val="00A74486"/>
    <w:rsid w:val="00AB53DD"/>
    <w:rsid w:val="00AC00A2"/>
    <w:rsid w:val="00AD333D"/>
    <w:rsid w:val="00AD422E"/>
    <w:rsid w:val="00B050BF"/>
    <w:rsid w:val="00B0632C"/>
    <w:rsid w:val="00B26D18"/>
    <w:rsid w:val="00B32C4A"/>
    <w:rsid w:val="00B332C7"/>
    <w:rsid w:val="00BB6774"/>
    <w:rsid w:val="00BD0A96"/>
    <w:rsid w:val="00BE5178"/>
    <w:rsid w:val="00BE5EE8"/>
    <w:rsid w:val="00BF182F"/>
    <w:rsid w:val="00C225DF"/>
    <w:rsid w:val="00C22A9A"/>
    <w:rsid w:val="00C660A6"/>
    <w:rsid w:val="00C82140"/>
    <w:rsid w:val="00CC0B2D"/>
    <w:rsid w:val="00CF1B7B"/>
    <w:rsid w:val="00CF365C"/>
    <w:rsid w:val="00D13E76"/>
    <w:rsid w:val="00D1557E"/>
    <w:rsid w:val="00D22339"/>
    <w:rsid w:val="00D26C7B"/>
    <w:rsid w:val="00D35C4F"/>
    <w:rsid w:val="00D456E1"/>
    <w:rsid w:val="00D5420D"/>
    <w:rsid w:val="00D553BF"/>
    <w:rsid w:val="00D57E8F"/>
    <w:rsid w:val="00D9402D"/>
    <w:rsid w:val="00D9409F"/>
    <w:rsid w:val="00DA0634"/>
    <w:rsid w:val="00DA46B3"/>
    <w:rsid w:val="00DB0C0B"/>
    <w:rsid w:val="00DB6E14"/>
    <w:rsid w:val="00DC2639"/>
    <w:rsid w:val="00DD0DC2"/>
    <w:rsid w:val="00E012E8"/>
    <w:rsid w:val="00E10337"/>
    <w:rsid w:val="00E1300D"/>
    <w:rsid w:val="00E411A3"/>
    <w:rsid w:val="00E504B9"/>
    <w:rsid w:val="00E54688"/>
    <w:rsid w:val="00E653EC"/>
    <w:rsid w:val="00E770F2"/>
    <w:rsid w:val="00E844B8"/>
    <w:rsid w:val="00E922A1"/>
    <w:rsid w:val="00E92EF0"/>
    <w:rsid w:val="00EA1707"/>
    <w:rsid w:val="00EC00C5"/>
    <w:rsid w:val="00EC08F9"/>
    <w:rsid w:val="00EC5FEB"/>
    <w:rsid w:val="00ED2088"/>
    <w:rsid w:val="00ED60D2"/>
    <w:rsid w:val="00EE294B"/>
    <w:rsid w:val="00EE52AC"/>
    <w:rsid w:val="00F13064"/>
    <w:rsid w:val="00F27D3D"/>
    <w:rsid w:val="00F624D1"/>
    <w:rsid w:val="00F63683"/>
    <w:rsid w:val="00F640A5"/>
    <w:rsid w:val="00F7043E"/>
    <w:rsid w:val="00F85931"/>
    <w:rsid w:val="00F901B9"/>
    <w:rsid w:val="00FC0E1F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1CC00-F1F6-4C7A-BE07-70CFCD67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6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05D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6D4711"/>
  </w:style>
  <w:style w:type="character" w:styleId="a6">
    <w:name w:val="Hyperlink"/>
    <w:basedOn w:val="a0"/>
    <w:uiPriority w:val="99"/>
    <w:semiHidden/>
    <w:unhideWhenUsed/>
    <w:rsid w:val="006D471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D4711"/>
    <w:rPr>
      <w:color w:val="800080"/>
      <w:u w:val="single"/>
    </w:rPr>
  </w:style>
  <w:style w:type="paragraph" w:customStyle="1" w:styleId="xl70">
    <w:name w:val="xl7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6D4711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"/>
    <w:rsid w:val="006D4711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6">
    <w:name w:val="xl7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"/>
    <w:rsid w:val="006D4711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9">
    <w:name w:val="xl7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2">
    <w:name w:val="xl8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3">
    <w:name w:val="xl83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5">
    <w:name w:val="xl8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6">
    <w:name w:val="xl8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0">
    <w:name w:val="xl9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1">
    <w:name w:val="xl9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2">
    <w:name w:val="xl9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3">
    <w:name w:val="xl9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4">
    <w:name w:val="xl9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2">
    <w:name w:val="xl10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3">
    <w:name w:val="xl103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7">
    <w:name w:val="xl10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9">
    <w:name w:val="xl10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0">
    <w:name w:val="xl11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1">
    <w:name w:val="xl11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2">
    <w:name w:val="xl11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4">
    <w:name w:val="xl11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6">
    <w:name w:val="xl11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0">
    <w:name w:val="xl12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1">
    <w:name w:val="xl12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2">
    <w:name w:val="xl12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3">
    <w:name w:val="xl12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4">
    <w:name w:val="xl12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5">
    <w:name w:val="xl12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6">
    <w:name w:val="xl12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8">
    <w:name w:val="xl12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9">
    <w:name w:val="xl129"/>
    <w:basedOn w:val="a"/>
    <w:rsid w:val="006D47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30">
    <w:name w:val="xl130"/>
    <w:basedOn w:val="a"/>
    <w:rsid w:val="006D47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131">
    <w:name w:val="xl131"/>
    <w:basedOn w:val="a"/>
    <w:rsid w:val="006D47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32">
    <w:name w:val="xl132"/>
    <w:basedOn w:val="a"/>
    <w:rsid w:val="006D47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F64C-109E-489F-AE8E-EE6A8168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14</Pages>
  <Words>5759</Words>
  <Characters>32827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Тресков Сергей Геннадьевич</dc:creator>
  <cp:lastModifiedBy>Тресков Сергей Геннадьевич</cp:lastModifiedBy>
  <cp:revision>51</cp:revision>
  <cp:lastPrinted>2016-10-12T11:55:00Z</cp:lastPrinted>
  <dcterms:created xsi:type="dcterms:W3CDTF">2018-10-23T12:39:00Z</dcterms:created>
  <dcterms:modified xsi:type="dcterms:W3CDTF">2018-11-20T14:32:00Z</dcterms:modified>
</cp:coreProperties>
</file>